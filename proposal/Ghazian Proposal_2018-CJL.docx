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1D9382" w14:textId="77777777" w:rsidR="00496625" w:rsidRDefault="00BA4AD2" w:rsidP="002E7789">
      <w:pPr>
        <w:spacing w:line="240" w:lineRule="auto"/>
        <w:contextualSpacing/>
        <w:rPr>
          <w:rFonts w:asciiTheme="majorBidi" w:hAnsiTheme="majorBidi" w:cstheme="majorBidi"/>
          <w:sz w:val="24"/>
          <w:szCs w:val="24"/>
        </w:rPr>
      </w:pPr>
      <w:r w:rsidRPr="00BA4AD2">
        <w:rPr>
          <w:rFonts w:asciiTheme="majorBidi" w:hAnsiTheme="majorBidi" w:cstheme="majorBidi"/>
          <w:sz w:val="24"/>
          <w:szCs w:val="24"/>
        </w:rPr>
        <w:t xml:space="preserve">Ghazian </w:t>
      </w:r>
      <w:r>
        <w:rPr>
          <w:rFonts w:asciiTheme="majorBidi" w:hAnsiTheme="majorBidi" w:cstheme="majorBidi"/>
          <w:sz w:val="24"/>
          <w:szCs w:val="24"/>
        </w:rPr>
        <w:t>Thesis Proposal</w:t>
      </w:r>
    </w:p>
    <w:p w14:paraId="12B0AD62" w14:textId="77777777" w:rsidR="007A30B8" w:rsidRDefault="002E7789" w:rsidP="002E7789">
      <w:pPr>
        <w:spacing w:line="240" w:lineRule="auto"/>
        <w:contextualSpacing/>
        <w:rPr>
          <w:rFonts w:asciiTheme="majorBidi" w:hAnsiTheme="majorBidi" w:cstheme="majorBidi"/>
          <w:sz w:val="24"/>
          <w:szCs w:val="24"/>
        </w:rPr>
      </w:pPr>
      <w:r>
        <w:rPr>
          <w:rFonts w:asciiTheme="majorBidi" w:hAnsiTheme="majorBidi" w:cstheme="majorBidi"/>
          <w:sz w:val="24"/>
          <w:szCs w:val="24"/>
        </w:rPr>
        <w:t>York University, Toronto, ON</w:t>
      </w:r>
    </w:p>
    <w:p w14:paraId="1EF84333" w14:textId="77777777" w:rsidR="00BA4AD2" w:rsidRDefault="002E7789" w:rsidP="002E7789">
      <w:pPr>
        <w:spacing w:line="240" w:lineRule="auto"/>
        <w:contextualSpacing/>
        <w:rPr>
          <w:rFonts w:asciiTheme="majorBidi" w:hAnsiTheme="majorBidi" w:cstheme="majorBidi"/>
          <w:sz w:val="24"/>
          <w:szCs w:val="24"/>
        </w:rPr>
      </w:pPr>
      <w:r>
        <w:rPr>
          <w:rFonts w:asciiTheme="majorBidi" w:hAnsiTheme="majorBidi" w:cstheme="majorBidi"/>
          <w:sz w:val="24"/>
          <w:szCs w:val="24"/>
        </w:rPr>
        <w:t>Nov. 19</w:t>
      </w:r>
      <w:r w:rsidR="00BA4AD2" w:rsidRPr="00BA4AD2">
        <w:rPr>
          <w:rFonts w:asciiTheme="majorBidi" w:hAnsiTheme="majorBidi" w:cstheme="majorBidi"/>
          <w:sz w:val="24"/>
          <w:szCs w:val="24"/>
          <w:vertAlign w:val="superscript"/>
        </w:rPr>
        <w:t>th</w:t>
      </w:r>
      <w:r w:rsidR="00BA4AD2">
        <w:rPr>
          <w:rFonts w:asciiTheme="majorBidi" w:hAnsiTheme="majorBidi" w:cstheme="majorBidi"/>
          <w:sz w:val="24"/>
          <w:szCs w:val="24"/>
        </w:rPr>
        <w:t>, 2018</w:t>
      </w:r>
    </w:p>
    <w:p w14:paraId="3536B0A7" w14:textId="77777777" w:rsidR="00BA4AD2" w:rsidRDefault="00BA4AD2">
      <w:pPr>
        <w:rPr>
          <w:rFonts w:asciiTheme="majorBidi" w:hAnsiTheme="majorBidi" w:cstheme="majorBidi"/>
          <w:sz w:val="24"/>
          <w:szCs w:val="24"/>
        </w:rPr>
      </w:pPr>
    </w:p>
    <w:p w14:paraId="0E23C831" w14:textId="77777777" w:rsidR="00BA4AD2" w:rsidRDefault="00BA4AD2">
      <w:pPr>
        <w:rPr>
          <w:rFonts w:asciiTheme="majorBidi" w:hAnsiTheme="majorBidi" w:cstheme="majorBidi"/>
          <w:sz w:val="24"/>
          <w:szCs w:val="24"/>
        </w:rPr>
      </w:pPr>
    </w:p>
    <w:p w14:paraId="0DC3CB42" w14:textId="77777777" w:rsidR="00BA4AD2" w:rsidRDefault="00BA4AD2">
      <w:pPr>
        <w:rPr>
          <w:rFonts w:asciiTheme="majorBidi" w:hAnsiTheme="majorBidi" w:cstheme="majorBidi"/>
          <w:b/>
          <w:bCs/>
          <w:sz w:val="24"/>
          <w:szCs w:val="24"/>
        </w:rPr>
      </w:pPr>
    </w:p>
    <w:p w14:paraId="2B595315" w14:textId="77777777" w:rsidR="00BA4AD2" w:rsidRDefault="00BA4AD2">
      <w:pPr>
        <w:rPr>
          <w:rFonts w:asciiTheme="majorBidi" w:hAnsiTheme="majorBidi" w:cstheme="majorBidi"/>
          <w:b/>
          <w:bCs/>
          <w:sz w:val="24"/>
          <w:szCs w:val="24"/>
        </w:rPr>
      </w:pPr>
    </w:p>
    <w:p w14:paraId="1CD517A2" w14:textId="77777777" w:rsidR="00BA4AD2" w:rsidRDefault="00BA4AD2">
      <w:pPr>
        <w:rPr>
          <w:rFonts w:asciiTheme="majorBidi" w:hAnsiTheme="majorBidi" w:cstheme="majorBidi"/>
          <w:b/>
          <w:bCs/>
          <w:sz w:val="24"/>
          <w:szCs w:val="24"/>
        </w:rPr>
      </w:pPr>
    </w:p>
    <w:p w14:paraId="35F874E0" w14:textId="77777777" w:rsidR="00BA4AD2" w:rsidRDefault="00BA4AD2" w:rsidP="00BA4AD2">
      <w:pPr>
        <w:rPr>
          <w:ins w:id="0" w:author="zenrunner" w:date="2018-11-18T14:52:00Z"/>
          <w:rFonts w:asciiTheme="majorBidi" w:hAnsiTheme="majorBidi" w:cstheme="majorBidi"/>
          <w:b/>
          <w:bCs/>
          <w:sz w:val="24"/>
          <w:szCs w:val="24"/>
        </w:rPr>
      </w:pPr>
      <w:r w:rsidRPr="00BA4AD2">
        <w:rPr>
          <w:rFonts w:asciiTheme="majorBidi" w:hAnsiTheme="majorBidi" w:cstheme="majorBidi"/>
          <w:b/>
          <w:bCs/>
          <w:sz w:val="24"/>
          <w:szCs w:val="24"/>
        </w:rPr>
        <w:t>Effects of weather on vertebrate interacti</w:t>
      </w:r>
      <w:r>
        <w:rPr>
          <w:rFonts w:asciiTheme="majorBidi" w:hAnsiTheme="majorBidi" w:cstheme="majorBidi"/>
          <w:b/>
          <w:bCs/>
          <w:sz w:val="24"/>
          <w:szCs w:val="24"/>
        </w:rPr>
        <w:t>on with foundational plant species</w:t>
      </w:r>
      <w:r w:rsidRPr="00BA4AD2">
        <w:rPr>
          <w:rFonts w:asciiTheme="majorBidi" w:hAnsiTheme="majorBidi" w:cstheme="majorBidi"/>
          <w:b/>
          <w:bCs/>
          <w:sz w:val="24"/>
          <w:szCs w:val="24"/>
        </w:rPr>
        <w:t xml:space="preserve">: </w:t>
      </w:r>
      <w:r w:rsidR="00783531">
        <w:rPr>
          <w:rFonts w:asciiTheme="majorBidi" w:hAnsiTheme="majorBidi" w:cstheme="majorBidi"/>
          <w:b/>
          <w:bCs/>
          <w:sz w:val="24"/>
          <w:szCs w:val="24"/>
        </w:rPr>
        <w:t>Implications for</w:t>
      </w:r>
      <w:r>
        <w:rPr>
          <w:rFonts w:asciiTheme="majorBidi" w:hAnsiTheme="majorBidi" w:cstheme="majorBidi"/>
          <w:b/>
          <w:bCs/>
          <w:sz w:val="24"/>
          <w:szCs w:val="24"/>
        </w:rPr>
        <w:t xml:space="preserve"> anthropogenic climate change in arid ecosystems.</w:t>
      </w:r>
      <w:ins w:id="1" w:author="zenrunner" w:date="2018-11-18T14:52:00Z">
        <w:r w:rsidR="00363359">
          <w:rPr>
            <w:rFonts w:asciiTheme="majorBidi" w:hAnsiTheme="majorBidi" w:cstheme="majorBidi"/>
            <w:b/>
            <w:bCs/>
            <w:sz w:val="24"/>
            <w:szCs w:val="24"/>
          </w:rPr>
          <w:t xml:space="preserve"> Hmmm any other title options?</w:t>
        </w:r>
      </w:ins>
    </w:p>
    <w:p w14:paraId="17A872BE" w14:textId="77777777" w:rsidR="00363359" w:rsidRDefault="00363359" w:rsidP="00BA4AD2">
      <w:pPr>
        <w:rPr>
          <w:ins w:id="2" w:author="zenrunner" w:date="2018-11-18T14:53:00Z"/>
          <w:rFonts w:asciiTheme="majorBidi" w:hAnsiTheme="majorBidi" w:cstheme="majorBidi"/>
          <w:b/>
          <w:bCs/>
          <w:sz w:val="24"/>
          <w:szCs w:val="24"/>
        </w:rPr>
      </w:pPr>
    </w:p>
    <w:p w14:paraId="3446B3CC" w14:textId="77777777" w:rsidR="00363359" w:rsidRDefault="00363359" w:rsidP="00BA4AD2">
      <w:pPr>
        <w:rPr>
          <w:ins w:id="3" w:author="zenrunner" w:date="2018-11-18T14:53:00Z"/>
          <w:rFonts w:asciiTheme="majorBidi" w:hAnsiTheme="majorBidi" w:cstheme="majorBidi"/>
          <w:b/>
          <w:bCs/>
          <w:sz w:val="24"/>
          <w:szCs w:val="24"/>
        </w:rPr>
      </w:pPr>
      <w:ins w:id="4" w:author="zenrunner" w:date="2018-11-18T14:53:00Z">
        <w:r>
          <w:rPr>
            <w:rFonts w:asciiTheme="majorBidi" w:hAnsiTheme="majorBidi" w:cstheme="majorBidi"/>
            <w:b/>
            <w:bCs/>
            <w:sz w:val="24"/>
            <w:szCs w:val="24"/>
          </w:rPr>
          <w:t>Microclimatic effects on vertebrate interactions with foundation plant species.</w:t>
        </w:r>
      </w:ins>
    </w:p>
    <w:p w14:paraId="176C6B9C" w14:textId="77777777" w:rsidR="00363359" w:rsidRDefault="00363359" w:rsidP="00BA4AD2">
      <w:pPr>
        <w:rPr>
          <w:ins w:id="5" w:author="zenrunner" w:date="2018-11-18T14:53:00Z"/>
          <w:rFonts w:asciiTheme="majorBidi" w:hAnsiTheme="majorBidi" w:cstheme="majorBidi"/>
          <w:b/>
          <w:bCs/>
          <w:sz w:val="24"/>
          <w:szCs w:val="24"/>
        </w:rPr>
      </w:pPr>
    </w:p>
    <w:p w14:paraId="3568F2A0" w14:textId="77777777" w:rsidR="00363359" w:rsidRDefault="00363359" w:rsidP="00BA4AD2">
      <w:pPr>
        <w:rPr>
          <w:ins w:id="6" w:author="zenrunner" w:date="2018-11-18T14:53:00Z"/>
          <w:rFonts w:asciiTheme="majorBidi" w:hAnsiTheme="majorBidi" w:cstheme="majorBidi"/>
          <w:b/>
          <w:bCs/>
          <w:sz w:val="24"/>
          <w:szCs w:val="24"/>
        </w:rPr>
      </w:pPr>
      <w:ins w:id="7" w:author="zenrunner" w:date="2018-11-18T14:53:00Z">
        <w:r>
          <w:rPr>
            <w:rFonts w:asciiTheme="majorBidi" w:hAnsiTheme="majorBidi" w:cstheme="majorBidi"/>
            <w:b/>
            <w:bCs/>
            <w:sz w:val="24"/>
            <w:szCs w:val="24"/>
          </w:rPr>
          <w:t>Or A contrast of micro and macroclimatic effects… etc./</w:t>
        </w:r>
      </w:ins>
    </w:p>
    <w:p w14:paraId="1630AB62" w14:textId="77777777" w:rsidR="00363359" w:rsidRDefault="00363359" w:rsidP="00BA4AD2">
      <w:pPr>
        <w:rPr>
          <w:ins w:id="8" w:author="zenrunner" w:date="2018-11-18T14:53:00Z"/>
          <w:rFonts w:asciiTheme="majorBidi" w:hAnsiTheme="majorBidi" w:cstheme="majorBidi"/>
          <w:b/>
          <w:bCs/>
          <w:sz w:val="24"/>
          <w:szCs w:val="24"/>
        </w:rPr>
      </w:pPr>
    </w:p>
    <w:p w14:paraId="642B9E79" w14:textId="77777777" w:rsidR="00363359" w:rsidRDefault="00363359" w:rsidP="00BA4AD2">
      <w:pPr>
        <w:rPr>
          <w:rFonts w:asciiTheme="majorBidi" w:hAnsiTheme="majorBidi" w:cstheme="majorBidi"/>
          <w:b/>
          <w:bCs/>
          <w:sz w:val="24"/>
          <w:szCs w:val="24"/>
        </w:rPr>
      </w:pPr>
      <w:ins w:id="9" w:author="zenrunner" w:date="2018-11-18T14:53:00Z">
        <w:r>
          <w:rPr>
            <w:rFonts w:asciiTheme="majorBidi" w:hAnsiTheme="majorBidi" w:cstheme="majorBidi"/>
            <w:b/>
            <w:bCs/>
            <w:sz w:val="24"/>
            <w:szCs w:val="24"/>
          </w:rPr>
          <w:t xml:space="preserve">Or Temperature effects on </w:t>
        </w:r>
      </w:ins>
      <w:ins w:id="10" w:author="zenrunner" w:date="2018-11-18T14:54:00Z">
        <w:r>
          <w:rPr>
            <w:rFonts w:asciiTheme="majorBidi" w:hAnsiTheme="majorBidi" w:cstheme="majorBidi"/>
            <w:b/>
            <w:bCs/>
            <w:sz w:val="24"/>
            <w:szCs w:val="24"/>
          </w:rPr>
          <w:t xml:space="preserve">… </w:t>
        </w:r>
      </w:ins>
    </w:p>
    <w:p w14:paraId="786B79EB" w14:textId="77777777" w:rsidR="00BA4AD2" w:rsidRDefault="00BA4AD2">
      <w:pPr>
        <w:rPr>
          <w:rFonts w:asciiTheme="majorBidi" w:hAnsiTheme="majorBidi" w:cstheme="majorBidi"/>
          <w:b/>
          <w:bCs/>
          <w:sz w:val="24"/>
          <w:szCs w:val="24"/>
        </w:rPr>
      </w:pPr>
    </w:p>
    <w:p w14:paraId="4E313723" w14:textId="77777777" w:rsidR="00BA4AD2" w:rsidRDefault="00BA4AD2">
      <w:pPr>
        <w:rPr>
          <w:rFonts w:asciiTheme="majorBidi" w:hAnsiTheme="majorBidi" w:cstheme="majorBidi"/>
          <w:b/>
          <w:bCs/>
          <w:sz w:val="24"/>
          <w:szCs w:val="24"/>
        </w:rPr>
      </w:pPr>
    </w:p>
    <w:p w14:paraId="511D22D7" w14:textId="77777777" w:rsidR="00BA4AD2" w:rsidRPr="00BA4AD2" w:rsidRDefault="00BA4AD2">
      <w:pPr>
        <w:rPr>
          <w:rFonts w:asciiTheme="majorBidi" w:hAnsiTheme="majorBidi" w:cstheme="majorBidi"/>
          <w:b/>
          <w:bCs/>
          <w:sz w:val="24"/>
          <w:szCs w:val="24"/>
        </w:rPr>
      </w:pPr>
    </w:p>
    <w:p w14:paraId="65CE65E0" w14:textId="77777777" w:rsidR="00BA4AD2" w:rsidRDefault="00BA4AD2">
      <w:pPr>
        <w:rPr>
          <w:rFonts w:asciiTheme="majorBidi" w:hAnsiTheme="majorBidi" w:cstheme="majorBidi"/>
          <w:sz w:val="24"/>
          <w:szCs w:val="24"/>
        </w:rPr>
      </w:pPr>
    </w:p>
    <w:p w14:paraId="3A271F10" w14:textId="77777777" w:rsidR="00BA4AD2" w:rsidRDefault="00BA4AD2">
      <w:pPr>
        <w:rPr>
          <w:rFonts w:asciiTheme="majorBidi" w:hAnsiTheme="majorBidi" w:cstheme="majorBidi"/>
          <w:sz w:val="24"/>
          <w:szCs w:val="24"/>
        </w:rPr>
      </w:pPr>
    </w:p>
    <w:p w14:paraId="09DF76BE" w14:textId="77777777" w:rsidR="00BA4AD2" w:rsidRDefault="00BA4AD2">
      <w:pPr>
        <w:rPr>
          <w:rFonts w:asciiTheme="majorBidi" w:hAnsiTheme="majorBidi" w:cstheme="majorBidi"/>
          <w:sz w:val="24"/>
          <w:szCs w:val="24"/>
        </w:rPr>
      </w:pPr>
    </w:p>
    <w:p w14:paraId="5CDB06E7" w14:textId="77777777" w:rsidR="00BA4AD2" w:rsidRDefault="00BA4AD2">
      <w:pPr>
        <w:rPr>
          <w:rFonts w:asciiTheme="majorBidi" w:hAnsiTheme="majorBidi" w:cstheme="majorBidi"/>
          <w:sz w:val="24"/>
          <w:szCs w:val="24"/>
        </w:rPr>
      </w:pPr>
    </w:p>
    <w:p w14:paraId="59A4A861" w14:textId="77777777" w:rsidR="00BA4AD2" w:rsidRDefault="00BA4AD2">
      <w:pPr>
        <w:rPr>
          <w:rFonts w:asciiTheme="majorBidi" w:hAnsiTheme="majorBidi" w:cstheme="majorBidi"/>
          <w:sz w:val="24"/>
          <w:szCs w:val="24"/>
        </w:rPr>
      </w:pPr>
    </w:p>
    <w:p w14:paraId="1CDC70A0" w14:textId="77777777" w:rsidR="00BA4AD2" w:rsidRDefault="00BA4AD2">
      <w:pPr>
        <w:rPr>
          <w:rFonts w:asciiTheme="majorBidi" w:hAnsiTheme="majorBidi" w:cstheme="majorBidi"/>
          <w:sz w:val="24"/>
          <w:szCs w:val="24"/>
        </w:rPr>
      </w:pPr>
    </w:p>
    <w:p w14:paraId="4FD9665E" w14:textId="77777777" w:rsidR="00BA4AD2" w:rsidRDefault="00BA4AD2">
      <w:pPr>
        <w:rPr>
          <w:rFonts w:asciiTheme="majorBidi" w:hAnsiTheme="majorBidi" w:cstheme="majorBidi"/>
          <w:sz w:val="24"/>
          <w:szCs w:val="24"/>
        </w:rPr>
      </w:pPr>
    </w:p>
    <w:p w14:paraId="6238FF7C" w14:textId="77777777" w:rsidR="00BA4AD2" w:rsidRDefault="00BA4AD2">
      <w:pPr>
        <w:rPr>
          <w:rFonts w:asciiTheme="majorBidi" w:hAnsiTheme="majorBidi" w:cstheme="majorBidi"/>
          <w:sz w:val="24"/>
          <w:szCs w:val="24"/>
        </w:rPr>
      </w:pPr>
    </w:p>
    <w:p w14:paraId="3FAE21FF" w14:textId="77777777" w:rsidR="00BA4AD2" w:rsidRDefault="00BA4AD2">
      <w:pPr>
        <w:rPr>
          <w:rFonts w:asciiTheme="majorBidi" w:hAnsiTheme="majorBidi" w:cstheme="majorBidi"/>
          <w:sz w:val="24"/>
          <w:szCs w:val="24"/>
        </w:rPr>
      </w:pPr>
    </w:p>
    <w:p w14:paraId="165B0756" w14:textId="77777777" w:rsidR="00BA4AD2" w:rsidRDefault="00BA4AD2">
      <w:pPr>
        <w:rPr>
          <w:rFonts w:asciiTheme="majorBidi" w:hAnsiTheme="majorBidi" w:cstheme="majorBidi"/>
          <w:sz w:val="24"/>
          <w:szCs w:val="24"/>
        </w:rPr>
      </w:pPr>
    </w:p>
    <w:p w14:paraId="3D351D99" w14:textId="77777777" w:rsidR="00BA4AD2" w:rsidRDefault="00BA4AD2">
      <w:pPr>
        <w:rPr>
          <w:rFonts w:asciiTheme="majorBidi" w:hAnsiTheme="majorBidi" w:cstheme="majorBidi"/>
          <w:sz w:val="24"/>
          <w:szCs w:val="24"/>
        </w:rPr>
      </w:pPr>
    </w:p>
    <w:p w14:paraId="39BD48A1" w14:textId="77777777" w:rsidR="00BA4AD2" w:rsidRDefault="00BA4AD2">
      <w:pPr>
        <w:rPr>
          <w:rFonts w:asciiTheme="majorBidi" w:hAnsiTheme="majorBidi" w:cstheme="majorBidi"/>
          <w:sz w:val="24"/>
          <w:szCs w:val="24"/>
        </w:rPr>
      </w:pPr>
    </w:p>
    <w:p w14:paraId="2D981E5C" w14:textId="77777777" w:rsidR="00BA4AD2" w:rsidRDefault="00BA4AD2">
      <w:pPr>
        <w:rPr>
          <w:rFonts w:asciiTheme="majorBidi" w:hAnsiTheme="majorBidi" w:cstheme="majorBidi"/>
          <w:sz w:val="24"/>
          <w:szCs w:val="24"/>
        </w:rPr>
      </w:pPr>
    </w:p>
    <w:p w14:paraId="3FD1690B" w14:textId="77777777" w:rsidR="00BA4AD2" w:rsidRDefault="00BA4AD2">
      <w:pPr>
        <w:rPr>
          <w:rFonts w:asciiTheme="majorBidi" w:hAnsiTheme="majorBidi" w:cstheme="majorBidi"/>
          <w:sz w:val="24"/>
          <w:szCs w:val="24"/>
        </w:rPr>
      </w:pPr>
    </w:p>
    <w:p w14:paraId="5FB7989F" w14:textId="77777777" w:rsidR="00BA4AD2" w:rsidRPr="00783531" w:rsidRDefault="00BA4AD2">
      <w:pPr>
        <w:rPr>
          <w:rFonts w:asciiTheme="majorBidi" w:hAnsiTheme="majorBidi" w:cstheme="majorBidi"/>
          <w:b/>
          <w:bCs/>
          <w:sz w:val="24"/>
          <w:szCs w:val="24"/>
        </w:rPr>
      </w:pPr>
      <w:r w:rsidRPr="00783531">
        <w:rPr>
          <w:rFonts w:asciiTheme="majorBidi" w:hAnsiTheme="majorBidi" w:cstheme="majorBidi"/>
          <w:b/>
          <w:bCs/>
          <w:sz w:val="24"/>
          <w:szCs w:val="24"/>
        </w:rPr>
        <w:t>Examination Committee:</w:t>
      </w:r>
    </w:p>
    <w:p w14:paraId="2166EC7F" w14:textId="77777777" w:rsidR="00BA4AD2" w:rsidRDefault="00BA4AD2">
      <w:pPr>
        <w:rPr>
          <w:rFonts w:asciiTheme="majorBidi" w:hAnsiTheme="majorBidi" w:cstheme="majorBidi"/>
          <w:sz w:val="24"/>
          <w:szCs w:val="24"/>
        </w:rPr>
      </w:pPr>
      <w:r>
        <w:rPr>
          <w:rFonts w:asciiTheme="majorBidi" w:hAnsiTheme="majorBidi" w:cstheme="majorBidi"/>
          <w:sz w:val="24"/>
          <w:szCs w:val="24"/>
        </w:rPr>
        <w:t xml:space="preserve">Dr. Christopher </w:t>
      </w:r>
      <w:r w:rsidR="002E7789">
        <w:rPr>
          <w:rFonts w:asciiTheme="majorBidi" w:hAnsiTheme="majorBidi" w:cstheme="majorBidi"/>
          <w:sz w:val="24"/>
          <w:szCs w:val="24"/>
        </w:rPr>
        <w:t xml:space="preserve">J. </w:t>
      </w:r>
      <w:r>
        <w:rPr>
          <w:rFonts w:asciiTheme="majorBidi" w:hAnsiTheme="majorBidi" w:cstheme="majorBidi"/>
          <w:sz w:val="24"/>
          <w:szCs w:val="24"/>
        </w:rPr>
        <w:t>Lortie</w:t>
      </w:r>
    </w:p>
    <w:p w14:paraId="048B8AB9" w14:textId="77777777" w:rsidR="00BA4AD2" w:rsidRDefault="00BA4AD2">
      <w:pPr>
        <w:rPr>
          <w:rFonts w:asciiTheme="majorBidi" w:hAnsiTheme="majorBidi" w:cstheme="majorBidi"/>
          <w:sz w:val="24"/>
          <w:szCs w:val="24"/>
        </w:rPr>
      </w:pPr>
      <w:r>
        <w:rPr>
          <w:rFonts w:asciiTheme="majorBidi" w:hAnsiTheme="majorBidi" w:cstheme="majorBidi"/>
          <w:sz w:val="24"/>
          <w:szCs w:val="24"/>
        </w:rPr>
        <w:t xml:space="preserve">Dr. Suzanne MacDonald </w:t>
      </w:r>
    </w:p>
    <w:p w14:paraId="785592BA" w14:textId="75DAA73B" w:rsidR="00A17843" w:rsidRDefault="00A17843" w:rsidP="00A17843">
      <w:pPr>
        <w:rPr>
          <w:rFonts w:asciiTheme="majorBidi" w:hAnsiTheme="majorBidi" w:cstheme="majorBidi"/>
          <w:sz w:val="24"/>
          <w:szCs w:val="24"/>
        </w:rPr>
      </w:pPr>
      <w:r w:rsidRPr="00A17843">
        <w:rPr>
          <w:rFonts w:asciiTheme="majorBidi" w:hAnsiTheme="majorBidi" w:cstheme="majorBidi"/>
          <w:b/>
          <w:bCs/>
          <w:sz w:val="24"/>
          <w:szCs w:val="24"/>
        </w:rPr>
        <w:t xml:space="preserve">Table 1. Summary </w:t>
      </w:r>
      <w:r>
        <w:rPr>
          <w:rFonts w:asciiTheme="majorBidi" w:hAnsiTheme="majorBidi" w:cstheme="majorBidi"/>
          <w:sz w:val="24"/>
          <w:szCs w:val="24"/>
        </w:rPr>
        <w:t>of each thesis chapter</w:t>
      </w:r>
      <w:ins w:id="11" w:author="zenrunner" w:date="2018-11-18T14:55:00Z">
        <w:r w:rsidR="00BD0B7B">
          <w:rPr>
            <w:rFonts w:asciiTheme="majorBidi" w:hAnsiTheme="majorBidi" w:cstheme="majorBidi"/>
            <w:sz w:val="24"/>
            <w:szCs w:val="24"/>
          </w:rPr>
          <w:t xml:space="preserve"> including </w:t>
        </w:r>
      </w:ins>
      <w:del w:id="12" w:author="zenrunner" w:date="2018-11-18T14:55:00Z">
        <w:r w:rsidDel="00BD0B7B">
          <w:rPr>
            <w:rFonts w:asciiTheme="majorBidi" w:hAnsiTheme="majorBidi" w:cstheme="majorBidi"/>
            <w:sz w:val="24"/>
            <w:szCs w:val="24"/>
          </w:rPr>
          <w:delText xml:space="preserve">, alongside </w:delText>
        </w:r>
      </w:del>
      <w:r>
        <w:rPr>
          <w:rFonts w:asciiTheme="majorBidi" w:hAnsiTheme="majorBidi" w:cstheme="majorBidi"/>
          <w:sz w:val="24"/>
          <w:szCs w:val="24"/>
        </w:rPr>
        <w:t xml:space="preserve">methods, progress, and timeline goal. </w:t>
      </w:r>
    </w:p>
    <w:tbl>
      <w:tblPr>
        <w:tblStyle w:val="PlainTable1"/>
        <w:tblW w:w="0" w:type="auto"/>
        <w:tblLook w:val="04A0" w:firstRow="1" w:lastRow="0" w:firstColumn="1" w:lastColumn="0" w:noHBand="0" w:noVBand="1"/>
      </w:tblPr>
      <w:tblGrid>
        <w:gridCol w:w="1117"/>
        <w:gridCol w:w="2609"/>
        <w:gridCol w:w="2208"/>
        <w:gridCol w:w="1897"/>
        <w:gridCol w:w="1745"/>
      </w:tblGrid>
      <w:tr w:rsidR="00AB57C9" w14:paraId="7B67AFAC" w14:textId="77777777" w:rsidTr="008245EC">
        <w:trPr>
          <w:cnfStyle w:val="100000000000" w:firstRow="1" w:lastRow="0" w:firstColumn="0" w:lastColumn="0" w:oddVBand="0" w:evenVBand="0" w:oddHBand="0"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129" w:type="dxa"/>
          </w:tcPr>
          <w:p w14:paraId="05EADA44" w14:textId="77777777" w:rsidR="00783531" w:rsidRPr="00783531" w:rsidRDefault="00783531" w:rsidP="00BA4AD2">
            <w:pPr>
              <w:jc w:val="center"/>
              <w:rPr>
                <w:rFonts w:asciiTheme="majorBidi" w:hAnsiTheme="majorBidi" w:cstheme="majorBidi"/>
                <w:sz w:val="24"/>
                <w:szCs w:val="24"/>
              </w:rPr>
            </w:pPr>
            <w:r w:rsidRPr="00783531">
              <w:rPr>
                <w:rFonts w:asciiTheme="majorBidi" w:hAnsiTheme="majorBidi" w:cstheme="majorBidi"/>
                <w:sz w:val="24"/>
                <w:szCs w:val="24"/>
              </w:rPr>
              <w:t>Chapter</w:t>
            </w:r>
          </w:p>
        </w:tc>
        <w:tc>
          <w:tcPr>
            <w:tcW w:w="1985" w:type="dxa"/>
          </w:tcPr>
          <w:p w14:paraId="1DC41D60" w14:textId="77777777" w:rsidR="00783531" w:rsidRPr="00783531" w:rsidRDefault="00783531" w:rsidP="00BA4AD2">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783531">
              <w:rPr>
                <w:rFonts w:asciiTheme="majorBidi" w:hAnsiTheme="majorBidi" w:cstheme="majorBidi"/>
                <w:sz w:val="24"/>
                <w:szCs w:val="24"/>
              </w:rPr>
              <w:t>Title</w:t>
            </w:r>
          </w:p>
        </w:tc>
        <w:tc>
          <w:tcPr>
            <w:tcW w:w="2389" w:type="dxa"/>
          </w:tcPr>
          <w:p w14:paraId="07A7A7F9" w14:textId="77777777" w:rsidR="00783531" w:rsidRPr="00783531" w:rsidRDefault="00783531" w:rsidP="00BA4AD2">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Methods</w:t>
            </w:r>
          </w:p>
        </w:tc>
        <w:tc>
          <w:tcPr>
            <w:tcW w:w="1978" w:type="dxa"/>
          </w:tcPr>
          <w:p w14:paraId="45E3A27F" w14:textId="77777777" w:rsidR="00783531" w:rsidRPr="00783531" w:rsidRDefault="00783531" w:rsidP="00BA4AD2">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783531">
              <w:rPr>
                <w:rFonts w:asciiTheme="majorBidi" w:hAnsiTheme="majorBidi" w:cstheme="majorBidi"/>
                <w:sz w:val="24"/>
                <w:szCs w:val="24"/>
              </w:rPr>
              <w:t>Progress</w:t>
            </w:r>
          </w:p>
        </w:tc>
        <w:tc>
          <w:tcPr>
            <w:tcW w:w="1869" w:type="dxa"/>
          </w:tcPr>
          <w:p w14:paraId="48DDADF7" w14:textId="77777777" w:rsidR="00783531" w:rsidRPr="00783531" w:rsidRDefault="00783531" w:rsidP="00BA4AD2">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783531">
              <w:rPr>
                <w:rFonts w:asciiTheme="majorBidi" w:hAnsiTheme="majorBidi" w:cstheme="majorBidi"/>
                <w:sz w:val="24"/>
                <w:szCs w:val="24"/>
              </w:rPr>
              <w:t>Timeline</w:t>
            </w:r>
          </w:p>
        </w:tc>
      </w:tr>
      <w:tr w:rsidR="00AB57C9" w14:paraId="67DB9106" w14:textId="77777777" w:rsidTr="008245EC">
        <w:trPr>
          <w:cnfStyle w:val="000000100000" w:firstRow="0" w:lastRow="0" w:firstColumn="0" w:lastColumn="0" w:oddVBand="0" w:evenVBand="0" w:oddHBand="1"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1129" w:type="dxa"/>
          </w:tcPr>
          <w:p w14:paraId="53CB5C9C" w14:textId="77777777" w:rsidR="00783531" w:rsidRDefault="00783531" w:rsidP="00BA4AD2">
            <w:pPr>
              <w:jc w:val="center"/>
              <w:rPr>
                <w:rFonts w:asciiTheme="majorBidi" w:hAnsiTheme="majorBidi" w:cstheme="majorBidi"/>
                <w:sz w:val="24"/>
                <w:szCs w:val="24"/>
              </w:rPr>
            </w:pPr>
            <w:r>
              <w:rPr>
                <w:rFonts w:asciiTheme="majorBidi" w:hAnsiTheme="majorBidi" w:cstheme="majorBidi"/>
                <w:sz w:val="24"/>
                <w:szCs w:val="24"/>
              </w:rPr>
              <w:t>1</w:t>
            </w:r>
          </w:p>
        </w:tc>
        <w:tc>
          <w:tcPr>
            <w:tcW w:w="1985" w:type="dxa"/>
          </w:tcPr>
          <w:p w14:paraId="3BACA1B7" w14:textId="79D65CD8" w:rsidR="00783531" w:rsidRDefault="00783531" w:rsidP="002E778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sidRPr="00783531">
              <w:rPr>
                <w:rFonts w:asciiTheme="majorBidi" w:hAnsiTheme="majorBidi" w:cstheme="majorBidi"/>
                <w:b/>
                <w:bCs/>
                <w:sz w:val="24"/>
                <w:szCs w:val="24"/>
              </w:rPr>
              <w:t xml:space="preserve">A </w:t>
            </w:r>
            <w:r w:rsidR="008245EC">
              <w:rPr>
                <w:rFonts w:asciiTheme="majorBidi" w:hAnsiTheme="majorBidi" w:cstheme="majorBidi"/>
                <w:b/>
                <w:bCs/>
                <w:sz w:val="24"/>
                <w:szCs w:val="24"/>
              </w:rPr>
              <w:t xml:space="preserve">systematic review of camera trap papers to </w:t>
            </w:r>
            <w:del w:id="13" w:author="zenrunner" w:date="2018-11-18T14:55:00Z">
              <w:r w:rsidR="008245EC" w:rsidDel="00BB4F3B">
                <w:rPr>
                  <w:rFonts w:asciiTheme="majorBidi" w:hAnsiTheme="majorBidi" w:cstheme="majorBidi"/>
                  <w:b/>
                  <w:bCs/>
                  <w:sz w:val="24"/>
                  <w:szCs w:val="24"/>
                </w:rPr>
                <w:delText>generate rarefaction</w:delText>
              </w:r>
              <w:r w:rsidR="00306C0B" w:rsidDel="00BB4F3B">
                <w:rPr>
                  <w:rFonts w:asciiTheme="majorBidi" w:hAnsiTheme="majorBidi" w:cstheme="majorBidi"/>
                  <w:b/>
                  <w:bCs/>
                  <w:sz w:val="24"/>
                  <w:szCs w:val="24"/>
                </w:rPr>
                <w:delText xml:space="preserve"> curves from extracted</w:delText>
              </w:r>
              <w:r w:rsidR="008245EC" w:rsidDel="00BB4F3B">
                <w:rPr>
                  <w:rFonts w:asciiTheme="majorBidi" w:hAnsiTheme="majorBidi" w:cstheme="majorBidi"/>
                  <w:b/>
                  <w:bCs/>
                  <w:sz w:val="24"/>
                  <w:szCs w:val="24"/>
                </w:rPr>
                <w:delText xml:space="preserve"> data</w:delText>
              </w:r>
            </w:del>
            <w:ins w:id="14" w:author="zenrunner" w:date="2018-11-18T14:55:00Z">
              <w:r w:rsidR="00BB4F3B">
                <w:rPr>
                  <w:rFonts w:asciiTheme="majorBidi" w:hAnsiTheme="majorBidi" w:cstheme="majorBidi"/>
                  <w:b/>
                  <w:bCs/>
                  <w:sz w:val="24"/>
                  <w:szCs w:val="24"/>
                </w:rPr>
                <w:t xml:space="preserve">test for </w:t>
              </w:r>
            </w:ins>
            <w:ins w:id="15" w:author="zenrunner" w:date="2018-11-18T15:00:00Z">
              <w:r w:rsidR="00FB2FBF">
                <w:rPr>
                  <w:rFonts w:asciiTheme="majorBidi" w:hAnsiTheme="majorBidi" w:cstheme="majorBidi"/>
                  <w:b/>
                  <w:bCs/>
                  <w:sz w:val="24"/>
                  <w:szCs w:val="24"/>
                </w:rPr>
                <w:t xml:space="preserve">reported </w:t>
              </w:r>
            </w:ins>
            <w:ins w:id="16" w:author="zenrunner" w:date="2018-11-18T14:55:00Z">
              <w:r w:rsidR="00BB4F3B">
                <w:rPr>
                  <w:rFonts w:asciiTheme="majorBidi" w:hAnsiTheme="majorBidi" w:cstheme="majorBidi"/>
                  <w:b/>
                  <w:bCs/>
                  <w:sz w:val="24"/>
                  <w:szCs w:val="24"/>
                </w:rPr>
                <w:t>sampling effort</w:t>
              </w:r>
            </w:ins>
            <w:r w:rsidR="008245EC">
              <w:rPr>
                <w:rFonts w:asciiTheme="majorBidi" w:hAnsiTheme="majorBidi" w:cstheme="majorBidi"/>
                <w:b/>
                <w:bCs/>
                <w:sz w:val="24"/>
                <w:szCs w:val="24"/>
              </w:rPr>
              <w:t>.</w:t>
            </w:r>
          </w:p>
          <w:p w14:paraId="68C4C989" w14:textId="77777777" w:rsidR="00590D30" w:rsidRPr="00783531" w:rsidRDefault="00590D30" w:rsidP="002E778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p>
        </w:tc>
        <w:tc>
          <w:tcPr>
            <w:tcW w:w="2389" w:type="dxa"/>
          </w:tcPr>
          <w:p w14:paraId="607487BA" w14:textId="7B825524" w:rsidR="00783531" w:rsidRDefault="008245EC" w:rsidP="005950F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Extract data</w:t>
            </w:r>
            <w:r w:rsidR="00306C0B">
              <w:rPr>
                <w:rFonts w:asciiTheme="majorBidi" w:hAnsiTheme="majorBidi" w:cstheme="majorBidi"/>
                <w:sz w:val="24"/>
                <w:szCs w:val="24"/>
              </w:rPr>
              <w:t xml:space="preserve"> for number of pictures taken, number of species seen, and location</w:t>
            </w:r>
            <w:r>
              <w:rPr>
                <w:rFonts w:asciiTheme="majorBidi" w:hAnsiTheme="majorBidi" w:cstheme="majorBidi"/>
                <w:sz w:val="24"/>
                <w:szCs w:val="24"/>
              </w:rPr>
              <w:t xml:space="preserve"> </w:t>
            </w:r>
            <w:del w:id="17" w:author="zenrunner" w:date="2018-11-18T14:57:00Z">
              <w:r w:rsidDel="005950F3">
                <w:rPr>
                  <w:rFonts w:asciiTheme="majorBidi" w:hAnsiTheme="majorBidi" w:cstheme="majorBidi"/>
                  <w:sz w:val="24"/>
                  <w:szCs w:val="24"/>
                </w:rPr>
                <w:delText xml:space="preserve">from </w:delText>
              </w:r>
              <w:r w:rsidR="00306C0B" w:rsidDel="005950F3">
                <w:rPr>
                  <w:rFonts w:asciiTheme="majorBidi" w:hAnsiTheme="majorBidi" w:cstheme="majorBidi"/>
                  <w:sz w:val="24"/>
                  <w:szCs w:val="24"/>
                </w:rPr>
                <w:delText>a literature database</w:delText>
              </w:r>
            </w:del>
            <w:ins w:id="18" w:author="zenrunner" w:date="2018-11-18T14:57:00Z">
              <w:r w:rsidR="005950F3">
                <w:rPr>
                  <w:rFonts w:asciiTheme="majorBidi" w:hAnsiTheme="majorBidi" w:cstheme="majorBidi"/>
                  <w:sz w:val="24"/>
                  <w:szCs w:val="24"/>
                </w:rPr>
                <w:t>peer-review</w:t>
              </w:r>
              <w:r w:rsidR="004474B4">
                <w:rPr>
                  <w:rFonts w:asciiTheme="majorBidi" w:hAnsiTheme="majorBidi" w:cstheme="majorBidi"/>
                  <w:sz w:val="24"/>
                  <w:szCs w:val="24"/>
                </w:rPr>
                <w:t>e</w:t>
              </w:r>
              <w:r w:rsidR="005950F3">
                <w:rPr>
                  <w:rFonts w:asciiTheme="majorBidi" w:hAnsiTheme="majorBidi" w:cstheme="majorBidi"/>
                  <w:sz w:val="24"/>
                  <w:szCs w:val="24"/>
                </w:rPr>
                <w:t>d primary literature</w:t>
              </w:r>
            </w:ins>
            <w:r w:rsidR="00306C0B">
              <w:rPr>
                <w:rFonts w:asciiTheme="majorBidi" w:hAnsiTheme="majorBidi" w:cstheme="majorBidi"/>
                <w:sz w:val="24"/>
                <w:szCs w:val="24"/>
              </w:rPr>
              <w:t xml:space="preserve">. </w:t>
            </w:r>
          </w:p>
        </w:tc>
        <w:tc>
          <w:tcPr>
            <w:tcW w:w="1978" w:type="dxa"/>
          </w:tcPr>
          <w:p w14:paraId="7187C72E" w14:textId="0A826A3E" w:rsidR="00783531" w:rsidRDefault="00783531" w:rsidP="00306C0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w:t>
            </w:r>
            <w:r w:rsidR="00306C0B">
              <w:rPr>
                <w:rFonts w:asciiTheme="majorBidi" w:hAnsiTheme="majorBidi" w:cstheme="majorBidi"/>
                <w:sz w:val="24"/>
                <w:szCs w:val="24"/>
              </w:rPr>
              <w:t xml:space="preserve">Have </w:t>
            </w:r>
            <w:del w:id="19" w:author="zenrunner" w:date="2018-11-18T14:57:00Z">
              <w:r w:rsidR="00306C0B" w:rsidDel="00EE0D1D">
                <w:rPr>
                  <w:rFonts w:asciiTheme="majorBidi" w:hAnsiTheme="majorBidi" w:cstheme="majorBidi"/>
                  <w:sz w:val="24"/>
                  <w:szCs w:val="24"/>
                </w:rPr>
                <w:delText xml:space="preserve">many </w:delText>
              </w:r>
            </w:del>
            <w:ins w:id="20" w:author="zenrunner" w:date="2018-11-18T14:57:00Z">
              <w:r w:rsidR="00EE0D1D">
                <w:rPr>
                  <w:rFonts w:asciiTheme="majorBidi" w:hAnsiTheme="majorBidi" w:cstheme="majorBidi"/>
                  <w:sz w:val="24"/>
                  <w:szCs w:val="24"/>
                </w:rPr>
                <w:t xml:space="preserve">X </w:t>
              </w:r>
            </w:ins>
            <w:r w:rsidR="00306C0B">
              <w:rPr>
                <w:rFonts w:asciiTheme="majorBidi" w:hAnsiTheme="majorBidi" w:cstheme="majorBidi"/>
                <w:sz w:val="24"/>
                <w:szCs w:val="24"/>
              </w:rPr>
              <w:t>papers compiled</w:t>
            </w:r>
          </w:p>
          <w:p w14:paraId="00F11D09" w14:textId="48327E5A" w:rsidR="00783531" w:rsidRDefault="008245EC" w:rsidP="00EE0D1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w:t>
            </w:r>
            <w:del w:id="21" w:author="zenrunner" w:date="2018-11-18T14:57:00Z">
              <w:r w:rsidDel="00EE0D1D">
                <w:rPr>
                  <w:rFonts w:asciiTheme="majorBidi" w:hAnsiTheme="majorBidi" w:cstheme="majorBidi"/>
                  <w:sz w:val="24"/>
                  <w:szCs w:val="24"/>
                </w:rPr>
                <w:delText>Try to finish all the readings by the end of December 2018</w:delText>
              </w:r>
            </w:del>
          </w:p>
        </w:tc>
        <w:tc>
          <w:tcPr>
            <w:tcW w:w="1869" w:type="dxa"/>
          </w:tcPr>
          <w:p w14:paraId="3CF39658" w14:textId="55E34237" w:rsidR="00783531" w:rsidRDefault="008245EC" w:rsidP="00EE0D1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-Analyse data in January 2019 and have the manuscript by end of </w:t>
            </w:r>
            <w:del w:id="22" w:author="zenrunner" w:date="2018-11-18T14:57:00Z">
              <w:r w:rsidDel="00EE0D1D">
                <w:rPr>
                  <w:rFonts w:asciiTheme="majorBidi" w:hAnsiTheme="majorBidi" w:cstheme="majorBidi"/>
                  <w:sz w:val="24"/>
                  <w:szCs w:val="24"/>
                </w:rPr>
                <w:delText xml:space="preserve">February </w:delText>
              </w:r>
            </w:del>
            <w:ins w:id="23" w:author="zenrunner" w:date="2018-11-18T14:57:00Z">
              <w:r w:rsidR="00EE0D1D">
                <w:rPr>
                  <w:rFonts w:asciiTheme="majorBidi" w:hAnsiTheme="majorBidi" w:cstheme="majorBidi"/>
                  <w:sz w:val="24"/>
                  <w:szCs w:val="24"/>
                </w:rPr>
                <w:t xml:space="preserve">April </w:t>
              </w:r>
            </w:ins>
            <w:r>
              <w:rPr>
                <w:rFonts w:asciiTheme="majorBidi" w:hAnsiTheme="majorBidi" w:cstheme="majorBidi"/>
                <w:sz w:val="24"/>
                <w:szCs w:val="24"/>
              </w:rPr>
              <w:t>2019</w:t>
            </w:r>
          </w:p>
        </w:tc>
      </w:tr>
      <w:tr w:rsidR="00AB57C9" w14:paraId="7766F22B" w14:textId="77777777" w:rsidTr="008245EC">
        <w:trPr>
          <w:trHeight w:val="3428"/>
        </w:trPr>
        <w:tc>
          <w:tcPr>
            <w:cnfStyle w:val="001000000000" w:firstRow="0" w:lastRow="0" w:firstColumn="1" w:lastColumn="0" w:oddVBand="0" w:evenVBand="0" w:oddHBand="0" w:evenHBand="0" w:firstRowFirstColumn="0" w:firstRowLastColumn="0" w:lastRowFirstColumn="0" w:lastRowLastColumn="0"/>
            <w:tcW w:w="1129" w:type="dxa"/>
          </w:tcPr>
          <w:p w14:paraId="6D577D6D" w14:textId="77777777" w:rsidR="00783531" w:rsidRDefault="00783531" w:rsidP="00BA4AD2">
            <w:pPr>
              <w:jc w:val="center"/>
              <w:rPr>
                <w:rFonts w:asciiTheme="majorBidi" w:hAnsiTheme="majorBidi" w:cstheme="majorBidi"/>
                <w:sz w:val="24"/>
                <w:szCs w:val="24"/>
              </w:rPr>
            </w:pPr>
            <w:r>
              <w:rPr>
                <w:rFonts w:asciiTheme="majorBidi" w:hAnsiTheme="majorBidi" w:cstheme="majorBidi"/>
                <w:sz w:val="24"/>
                <w:szCs w:val="24"/>
              </w:rPr>
              <w:t>2</w:t>
            </w:r>
          </w:p>
        </w:tc>
        <w:tc>
          <w:tcPr>
            <w:tcW w:w="1985" w:type="dxa"/>
          </w:tcPr>
          <w:p w14:paraId="5073AE2A" w14:textId="64610BE2" w:rsidR="00783531" w:rsidDel="005843A6" w:rsidRDefault="00783531" w:rsidP="00BA4AD2">
            <w:pPr>
              <w:jc w:val="center"/>
              <w:cnfStyle w:val="000000000000" w:firstRow="0" w:lastRow="0" w:firstColumn="0" w:lastColumn="0" w:oddVBand="0" w:evenVBand="0" w:oddHBand="0" w:evenHBand="0" w:firstRowFirstColumn="0" w:firstRowLastColumn="0" w:lastRowFirstColumn="0" w:lastRowLastColumn="0"/>
              <w:rPr>
                <w:del w:id="24" w:author="zenrunner" w:date="2018-11-18T14:56:00Z"/>
                <w:rFonts w:asciiTheme="majorBidi" w:hAnsiTheme="majorBidi" w:cstheme="majorBidi"/>
                <w:b/>
                <w:bCs/>
                <w:sz w:val="24"/>
                <w:szCs w:val="24"/>
              </w:rPr>
            </w:pPr>
            <w:del w:id="25" w:author="zenrunner" w:date="2018-11-18T14:55:00Z">
              <w:r w:rsidRPr="00783531" w:rsidDel="00191084">
                <w:rPr>
                  <w:rFonts w:asciiTheme="majorBidi" w:hAnsiTheme="majorBidi" w:cstheme="majorBidi"/>
                  <w:b/>
                  <w:bCs/>
                  <w:sz w:val="24"/>
                  <w:szCs w:val="24"/>
                </w:rPr>
                <w:delText>Animal-plant</w:delText>
              </w:r>
            </w:del>
            <w:ins w:id="26" w:author="zenrunner" w:date="2018-11-18T14:55:00Z">
              <w:r w:rsidR="00191084">
                <w:rPr>
                  <w:rFonts w:asciiTheme="majorBidi" w:hAnsiTheme="majorBidi" w:cstheme="majorBidi"/>
                  <w:b/>
                  <w:bCs/>
                  <w:sz w:val="24"/>
                  <w:szCs w:val="24"/>
                </w:rPr>
                <w:t>Plant-animal</w:t>
              </w:r>
            </w:ins>
            <w:r w:rsidRPr="00783531">
              <w:rPr>
                <w:rFonts w:asciiTheme="majorBidi" w:hAnsiTheme="majorBidi" w:cstheme="majorBidi"/>
                <w:b/>
                <w:bCs/>
                <w:sz w:val="24"/>
                <w:szCs w:val="24"/>
              </w:rPr>
              <w:t xml:space="preserve"> interaction</w:t>
            </w:r>
            <w:ins w:id="27" w:author="zenrunner" w:date="2018-11-18T14:55:00Z">
              <w:r w:rsidR="005843A6">
                <w:rPr>
                  <w:rFonts w:asciiTheme="majorBidi" w:hAnsiTheme="majorBidi" w:cstheme="majorBidi"/>
                  <w:b/>
                  <w:bCs/>
                  <w:sz w:val="24"/>
                  <w:szCs w:val="24"/>
                </w:rPr>
                <w:t>s</w:t>
              </w:r>
            </w:ins>
            <w:r w:rsidRPr="00783531">
              <w:rPr>
                <w:rFonts w:asciiTheme="majorBidi" w:hAnsiTheme="majorBidi" w:cstheme="majorBidi"/>
                <w:b/>
                <w:bCs/>
                <w:sz w:val="24"/>
                <w:szCs w:val="24"/>
              </w:rPr>
              <w:t xml:space="preserve"> </w:t>
            </w:r>
            <w:del w:id="28" w:author="zenrunner" w:date="2018-11-18T14:56:00Z">
              <w:r w:rsidRPr="00783531" w:rsidDel="005843A6">
                <w:rPr>
                  <w:rFonts w:asciiTheme="majorBidi" w:hAnsiTheme="majorBidi" w:cstheme="majorBidi"/>
                  <w:b/>
                  <w:bCs/>
                  <w:sz w:val="24"/>
                  <w:szCs w:val="24"/>
                </w:rPr>
                <w:delText>versus long-term weather data</w:delText>
              </w:r>
              <w:r w:rsidR="008245EC" w:rsidDel="005843A6">
                <w:rPr>
                  <w:rFonts w:asciiTheme="majorBidi" w:hAnsiTheme="majorBidi" w:cstheme="majorBidi"/>
                  <w:b/>
                  <w:bCs/>
                  <w:sz w:val="24"/>
                  <w:szCs w:val="24"/>
                </w:rPr>
                <w:delText>:</w:delText>
              </w:r>
            </w:del>
          </w:p>
          <w:p w14:paraId="110BB47D" w14:textId="16925A22" w:rsidR="00783531" w:rsidRDefault="008245EC" w:rsidP="005843A6">
            <w:pPr>
              <w:jc w:val="center"/>
              <w:cnfStyle w:val="000000000000" w:firstRow="0" w:lastRow="0" w:firstColumn="0" w:lastColumn="0" w:oddVBand="0" w:evenVBand="0" w:oddHBand="0" w:evenHBand="0" w:firstRowFirstColumn="0" w:firstRowLastColumn="0" w:lastRowFirstColumn="0" w:lastRowLastColumn="0"/>
              <w:rPr>
                <w:ins w:id="29" w:author="zenrunner" w:date="2018-11-18T14:56:00Z"/>
                <w:rFonts w:asciiTheme="majorBidi" w:hAnsiTheme="majorBidi" w:cstheme="majorBidi"/>
                <w:b/>
                <w:bCs/>
                <w:sz w:val="24"/>
                <w:szCs w:val="24"/>
              </w:rPr>
            </w:pPr>
            <w:del w:id="30" w:author="zenrunner" w:date="2018-11-18T14:56:00Z">
              <w:r w:rsidDel="005843A6">
                <w:rPr>
                  <w:rFonts w:asciiTheme="majorBidi" w:hAnsiTheme="majorBidi" w:cstheme="majorBidi"/>
                  <w:b/>
                  <w:bCs/>
                  <w:sz w:val="24"/>
                  <w:szCs w:val="24"/>
                </w:rPr>
                <w:delText>A look at correlation</w:delText>
              </w:r>
              <w:r w:rsidR="00A17843" w:rsidDel="005843A6">
                <w:rPr>
                  <w:rFonts w:asciiTheme="majorBidi" w:hAnsiTheme="majorBidi" w:cstheme="majorBidi"/>
                  <w:b/>
                  <w:bCs/>
                  <w:sz w:val="24"/>
                  <w:szCs w:val="24"/>
                </w:rPr>
                <w:delText>.</w:delText>
              </w:r>
            </w:del>
            <w:ins w:id="31" w:author="zenrunner" w:date="2018-11-18T14:56:00Z">
              <w:r w:rsidR="005843A6">
                <w:rPr>
                  <w:rFonts w:asciiTheme="majorBidi" w:hAnsiTheme="majorBidi" w:cstheme="majorBidi"/>
                  <w:b/>
                  <w:bCs/>
                  <w:sz w:val="24"/>
                  <w:szCs w:val="24"/>
                </w:rPr>
                <w:t xml:space="preserve">on </w:t>
              </w:r>
            </w:ins>
            <w:ins w:id="32" w:author="zenrunner" w:date="2018-11-18T14:58:00Z">
              <w:r w:rsidR="00F85F7D">
                <w:rPr>
                  <w:rFonts w:asciiTheme="majorBidi" w:hAnsiTheme="majorBidi" w:cstheme="majorBidi"/>
                  <w:b/>
                  <w:bCs/>
                  <w:sz w:val="24"/>
                  <w:szCs w:val="24"/>
                </w:rPr>
                <w:t xml:space="preserve">site-level? </w:t>
              </w:r>
            </w:ins>
            <w:ins w:id="33" w:author="zenrunner" w:date="2018-11-18T14:56:00Z">
              <w:r w:rsidR="005843A6">
                <w:rPr>
                  <w:rFonts w:asciiTheme="majorBidi" w:hAnsiTheme="majorBidi" w:cstheme="majorBidi"/>
                  <w:b/>
                  <w:bCs/>
                  <w:sz w:val="24"/>
                  <w:szCs w:val="24"/>
                </w:rPr>
                <w:t>temperature gradients</w:t>
              </w:r>
            </w:ins>
          </w:p>
          <w:p w14:paraId="00ED6CEF" w14:textId="0917D49D" w:rsidR="007B3B4C" w:rsidRPr="00783531" w:rsidRDefault="007B3B4C" w:rsidP="005843A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ins w:id="34" w:author="zenrunner" w:date="2018-11-18T14:56:00Z">
              <w:r>
                <w:rPr>
                  <w:rFonts w:asciiTheme="majorBidi" w:hAnsiTheme="majorBidi" w:cstheme="majorBidi"/>
                  <w:b/>
                  <w:bCs/>
                  <w:sz w:val="24"/>
                  <w:szCs w:val="24"/>
                </w:rPr>
                <w:t>- etc titles like you would for the papers.</w:t>
              </w:r>
            </w:ins>
          </w:p>
        </w:tc>
        <w:tc>
          <w:tcPr>
            <w:tcW w:w="2389" w:type="dxa"/>
          </w:tcPr>
          <w:p w14:paraId="2F78C0FA" w14:textId="77777777" w:rsidR="00783531" w:rsidRDefault="00783531" w:rsidP="00BA4AD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del w:id="35" w:author="zenrunner" w:date="2018-11-18T14:57:00Z">
              <w:r w:rsidDel="005950F3">
                <w:rPr>
                  <w:rFonts w:asciiTheme="majorBidi" w:hAnsiTheme="majorBidi" w:cstheme="majorBidi"/>
                  <w:sz w:val="24"/>
                  <w:szCs w:val="24"/>
                </w:rPr>
                <w:delText>-</w:delText>
              </w:r>
            </w:del>
            <w:r>
              <w:rPr>
                <w:rFonts w:asciiTheme="majorBidi" w:hAnsiTheme="majorBidi" w:cstheme="majorBidi"/>
                <w:sz w:val="24"/>
                <w:szCs w:val="24"/>
              </w:rPr>
              <w:t xml:space="preserve">Camera trap incidents of an animal near shrub for both 2017 and 2018 data </w:t>
            </w:r>
            <w:r w:rsidR="008245EC">
              <w:rPr>
                <w:rFonts w:asciiTheme="majorBidi" w:hAnsiTheme="majorBidi" w:cstheme="majorBidi"/>
                <w:sz w:val="24"/>
                <w:szCs w:val="24"/>
              </w:rPr>
              <w:t>in the Carrizo National Monument at 2  different sites</w:t>
            </w:r>
            <w:r w:rsidR="00590D30">
              <w:rPr>
                <w:rFonts w:asciiTheme="majorBidi" w:hAnsiTheme="majorBidi" w:cstheme="majorBidi"/>
                <w:sz w:val="24"/>
                <w:szCs w:val="24"/>
              </w:rPr>
              <w:t xml:space="preserve"> shrub and open</w:t>
            </w:r>
          </w:p>
          <w:p w14:paraId="468FFA7B" w14:textId="77777777" w:rsidR="00783531" w:rsidRDefault="00783531" w:rsidP="00BA4AD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-Obta</w:t>
            </w:r>
            <w:r w:rsidR="008245EC">
              <w:rPr>
                <w:rFonts w:asciiTheme="majorBidi" w:hAnsiTheme="majorBidi" w:cstheme="majorBidi"/>
                <w:sz w:val="24"/>
                <w:szCs w:val="24"/>
              </w:rPr>
              <w:t>in long term weather data of each</w:t>
            </w:r>
            <w:r>
              <w:rPr>
                <w:rFonts w:asciiTheme="majorBidi" w:hAnsiTheme="majorBidi" w:cstheme="majorBidi"/>
                <w:sz w:val="24"/>
                <w:szCs w:val="24"/>
              </w:rPr>
              <w:t xml:space="preserve"> region</w:t>
            </w:r>
            <w:r w:rsidR="004822B8">
              <w:rPr>
                <w:rFonts w:asciiTheme="majorBidi" w:hAnsiTheme="majorBidi" w:cstheme="majorBidi"/>
                <w:sz w:val="24"/>
                <w:szCs w:val="24"/>
              </w:rPr>
              <w:t xml:space="preserve"> (at least for those two years)</w:t>
            </w:r>
          </w:p>
          <w:p w14:paraId="1C8926DA" w14:textId="77777777" w:rsidR="00783531" w:rsidRDefault="00783531" w:rsidP="008245E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-confirm behaviour wit</w:t>
            </w:r>
            <w:r w:rsidR="008245EC">
              <w:rPr>
                <w:rFonts w:asciiTheme="majorBidi" w:hAnsiTheme="majorBidi" w:cstheme="majorBidi"/>
                <w:sz w:val="24"/>
                <w:szCs w:val="24"/>
              </w:rPr>
              <w:t>h shrub using camera trap video data</w:t>
            </w:r>
          </w:p>
        </w:tc>
        <w:tc>
          <w:tcPr>
            <w:tcW w:w="1978" w:type="dxa"/>
          </w:tcPr>
          <w:p w14:paraId="54A4330A" w14:textId="77777777" w:rsidR="00783531" w:rsidRDefault="00783531" w:rsidP="00BA4AD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-Image</w:t>
            </w:r>
            <w:r w:rsidR="008245EC">
              <w:rPr>
                <w:rFonts w:asciiTheme="majorBidi" w:hAnsiTheme="majorBidi" w:cstheme="majorBidi"/>
                <w:sz w:val="24"/>
                <w:szCs w:val="24"/>
              </w:rPr>
              <w:t>ry</w:t>
            </w:r>
            <w:r>
              <w:rPr>
                <w:rFonts w:asciiTheme="majorBidi" w:hAnsiTheme="majorBidi" w:cstheme="majorBidi"/>
                <w:sz w:val="24"/>
                <w:szCs w:val="24"/>
              </w:rPr>
              <w:t xml:space="preserve"> data all processed</w:t>
            </w:r>
          </w:p>
          <w:p w14:paraId="3A46E92A" w14:textId="77777777" w:rsidR="00783531" w:rsidRDefault="00783531" w:rsidP="008245E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w:t>
            </w:r>
            <w:r w:rsidR="008245EC">
              <w:rPr>
                <w:rFonts w:asciiTheme="majorBidi" w:hAnsiTheme="majorBidi" w:cstheme="majorBidi"/>
                <w:sz w:val="24"/>
                <w:szCs w:val="24"/>
              </w:rPr>
              <w:t>Long-term weather data for</w:t>
            </w:r>
            <w:r>
              <w:rPr>
                <w:rFonts w:asciiTheme="majorBidi" w:hAnsiTheme="majorBidi" w:cstheme="majorBidi"/>
                <w:sz w:val="24"/>
                <w:szCs w:val="24"/>
              </w:rPr>
              <w:t xml:space="preserve"> </w:t>
            </w:r>
            <w:r w:rsidR="00590D30">
              <w:rPr>
                <w:rFonts w:asciiTheme="majorBidi" w:hAnsiTheme="majorBidi" w:cstheme="majorBidi"/>
                <w:b/>
                <w:bCs/>
                <w:sz w:val="24"/>
                <w:szCs w:val="24"/>
              </w:rPr>
              <w:t xml:space="preserve">precipitation, air </w:t>
            </w:r>
            <w:r w:rsidRPr="004822B8">
              <w:rPr>
                <w:rFonts w:asciiTheme="majorBidi" w:hAnsiTheme="majorBidi" w:cstheme="majorBidi"/>
                <w:b/>
                <w:bCs/>
                <w:sz w:val="24"/>
                <w:szCs w:val="24"/>
              </w:rPr>
              <w:t>temperature</w:t>
            </w:r>
            <w:r w:rsidR="00590D30">
              <w:rPr>
                <w:rFonts w:asciiTheme="majorBidi" w:hAnsiTheme="majorBidi" w:cstheme="majorBidi"/>
                <w:b/>
                <w:bCs/>
                <w:sz w:val="24"/>
                <w:szCs w:val="24"/>
              </w:rPr>
              <w:t>, soil temperature,</w:t>
            </w:r>
            <w:r w:rsidR="00FC561F">
              <w:rPr>
                <w:rFonts w:asciiTheme="majorBidi" w:hAnsiTheme="majorBidi" w:cstheme="majorBidi"/>
                <w:b/>
                <w:bCs/>
                <w:sz w:val="24"/>
                <w:szCs w:val="24"/>
              </w:rPr>
              <w:t xml:space="preserve"> relative humidity,</w:t>
            </w:r>
            <w:r w:rsidR="00590D30">
              <w:rPr>
                <w:rFonts w:asciiTheme="majorBidi" w:hAnsiTheme="majorBidi" w:cstheme="majorBidi"/>
                <w:b/>
                <w:bCs/>
                <w:sz w:val="24"/>
                <w:szCs w:val="24"/>
              </w:rPr>
              <w:t xml:space="preserve"> and solar radiation</w:t>
            </w:r>
          </w:p>
          <w:p w14:paraId="4D6BC4A0" w14:textId="44DA42E2" w:rsidR="00783531" w:rsidRDefault="00590D30" w:rsidP="00925F6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w:t>
            </w:r>
            <w:del w:id="36" w:author="zenrunner" w:date="2018-11-18T14:59:00Z">
              <w:r w:rsidDel="00925F69">
                <w:rPr>
                  <w:rFonts w:asciiTheme="majorBidi" w:hAnsiTheme="majorBidi" w:cstheme="majorBidi"/>
                  <w:sz w:val="24"/>
                  <w:szCs w:val="24"/>
                </w:rPr>
                <w:delText>Videos are half way processed</w:delText>
              </w:r>
            </w:del>
            <w:ins w:id="37" w:author="zenrunner" w:date="2018-11-18T14:59:00Z">
              <w:r w:rsidR="00925F69">
                <w:rPr>
                  <w:rFonts w:asciiTheme="majorBidi" w:hAnsiTheme="majorBidi" w:cstheme="majorBidi"/>
                  <w:sz w:val="24"/>
                  <w:szCs w:val="24"/>
                </w:rPr>
                <w:t>put X videos are processed etc.</w:t>
              </w:r>
            </w:ins>
          </w:p>
        </w:tc>
        <w:tc>
          <w:tcPr>
            <w:tcW w:w="1869" w:type="dxa"/>
          </w:tcPr>
          <w:p w14:paraId="3A631C32" w14:textId="77777777" w:rsidR="00590D30" w:rsidRDefault="00783531" w:rsidP="00BA4AD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w:t>
            </w:r>
            <w:r w:rsidR="00590D30">
              <w:rPr>
                <w:rFonts w:asciiTheme="majorBidi" w:hAnsiTheme="majorBidi" w:cstheme="majorBidi"/>
                <w:sz w:val="24"/>
                <w:szCs w:val="24"/>
              </w:rPr>
              <w:t>Match data to weather February-April 2018</w:t>
            </w:r>
          </w:p>
          <w:p w14:paraId="073D7D7D" w14:textId="5DB540A7" w:rsidR="00590D30" w:rsidRDefault="00590D30" w:rsidP="00BA4AD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-Do stats May 201</w:t>
            </w:r>
            <w:ins w:id="38" w:author="zenrunner" w:date="2018-11-18T14:59:00Z">
              <w:r w:rsidR="0032634D">
                <w:rPr>
                  <w:rFonts w:asciiTheme="majorBidi" w:hAnsiTheme="majorBidi" w:cstheme="majorBidi"/>
                  <w:sz w:val="24"/>
                  <w:szCs w:val="24"/>
                </w:rPr>
                <w:t>9</w:t>
              </w:r>
            </w:ins>
            <w:del w:id="39" w:author="zenrunner" w:date="2018-11-18T14:59:00Z">
              <w:r w:rsidDel="0032634D">
                <w:rPr>
                  <w:rFonts w:asciiTheme="majorBidi" w:hAnsiTheme="majorBidi" w:cstheme="majorBidi"/>
                  <w:sz w:val="24"/>
                  <w:szCs w:val="24"/>
                </w:rPr>
                <w:delText>8</w:delText>
              </w:r>
            </w:del>
          </w:p>
          <w:p w14:paraId="5D03D749" w14:textId="77777777" w:rsidR="00783531" w:rsidRDefault="00590D30" w:rsidP="00BA4AD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 </w:t>
            </w:r>
            <w:r w:rsidR="00783531">
              <w:rPr>
                <w:rFonts w:asciiTheme="majorBidi" w:hAnsiTheme="majorBidi" w:cstheme="majorBidi"/>
                <w:sz w:val="24"/>
                <w:szCs w:val="24"/>
              </w:rPr>
              <w:t xml:space="preserve">Have a manuscript ready by </w:t>
            </w:r>
            <w:r w:rsidR="00E83E58">
              <w:rPr>
                <w:rFonts w:asciiTheme="majorBidi" w:hAnsiTheme="majorBidi" w:cstheme="majorBidi"/>
                <w:sz w:val="24"/>
                <w:szCs w:val="24"/>
              </w:rPr>
              <w:t>Sep. 2019</w:t>
            </w:r>
          </w:p>
        </w:tc>
      </w:tr>
      <w:tr w:rsidR="00AB57C9" w14:paraId="3BD70B92" w14:textId="77777777" w:rsidTr="008245EC">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1129" w:type="dxa"/>
          </w:tcPr>
          <w:p w14:paraId="436555FB" w14:textId="77777777" w:rsidR="00783531" w:rsidRDefault="00783531" w:rsidP="00BA4AD2">
            <w:pPr>
              <w:jc w:val="center"/>
              <w:rPr>
                <w:rFonts w:asciiTheme="majorBidi" w:hAnsiTheme="majorBidi" w:cstheme="majorBidi"/>
                <w:sz w:val="24"/>
                <w:szCs w:val="24"/>
              </w:rPr>
            </w:pPr>
            <w:r>
              <w:rPr>
                <w:rFonts w:asciiTheme="majorBidi" w:hAnsiTheme="majorBidi" w:cstheme="majorBidi"/>
                <w:sz w:val="24"/>
                <w:szCs w:val="24"/>
              </w:rPr>
              <w:t>3</w:t>
            </w:r>
          </w:p>
        </w:tc>
        <w:tc>
          <w:tcPr>
            <w:tcW w:w="1985" w:type="dxa"/>
          </w:tcPr>
          <w:p w14:paraId="21A0497D" w14:textId="1DC01E26" w:rsidR="00127194" w:rsidRPr="00590D30" w:rsidRDefault="007E6AD1" w:rsidP="00590D3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del w:id="40" w:author="zenrunner" w:date="2018-11-18T14:56:00Z">
              <w:r w:rsidDel="00AB57C9">
                <w:rPr>
                  <w:rFonts w:asciiTheme="majorBidi" w:hAnsiTheme="majorBidi" w:cstheme="majorBidi"/>
                  <w:b/>
                  <w:bCs/>
                  <w:sz w:val="24"/>
                  <w:szCs w:val="24"/>
                </w:rPr>
                <w:delText xml:space="preserve">Plexiglas shelters </w:delText>
              </w:r>
              <w:r w:rsidR="00590D30" w:rsidRPr="00590D30" w:rsidDel="00AB57C9">
                <w:rPr>
                  <w:rFonts w:asciiTheme="majorBidi" w:hAnsiTheme="majorBidi" w:cstheme="majorBidi"/>
                  <w:b/>
                  <w:bCs/>
                  <w:sz w:val="24"/>
                  <w:szCs w:val="24"/>
                </w:rPr>
                <w:delText>paired with camera traps to manipulate weather parameters and observe animal interactions</w:delText>
              </w:r>
              <w:r w:rsidR="00A17843" w:rsidDel="00AB57C9">
                <w:rPr>
                  <w:rFonts w:asciiTheme="majorBidi" w:hAnsiTheme="majorBidi" w:cstheme="majorBidi"/>
                  <w:b/>
                  <w:bCs/>
                  <w:sz w:val="24"/>
                  <w:szCs w:val="24"/>
                </w:rPr>
                <w:delText>: A look at causation.</w:delText>
              </w:r>
            </w:del>
            <w:ins w:id="41" w:author="zenrunner" w:date="2018-11-18T14:56:00Z">
              <w:r w:rsidR="00AB57C9">
                <w:rPr>
                  <w:rFonts w:asciiTheme="majorBidi" w:hAnsiTheme="majorBidi" w:cstheme="majorBidi"/>
                  <w:b/>
                  <w:bCs/>
                  <w:sz w:val="24"/>
                  <w:szCs w:val="24"/>
                </w:rPr>
                <w:t>Temperature effects on vertebrate animal use of foundation plant species in deserts.</w:t>
              </w:r>
            </w:ins>
            <w:r w:rsidR="00590D30" w:rsidRPr="00590D30">
              <w:rPr>
                <w:rFonts w:asciiTheme="majorBidi" w:hAnsiTheme="majorBidi" w:cstheme="majorBidi"/>
                <w:b/>
                <w:bCs/>
                <w:sz w:val="24"/>
                <w:szCs w:val="24"/>
              </w:rPr>
              <w:t xml:space="preserve"> </w:t>
            </w:r>
            <w:ins w:id="42" w:author="zenrunner" w:date="2018-11-18T14:58:00Z">
              <w:r w:rsidR="00596CAD">
                <w:rPr>
                  <w:rFonts w:asciiTheme="majorBidi" w:hAnsiTheme="majorBidi" w:cstheme="majorBidi"/>
                  <w:b/>
                  <w:bCs/>
                  <w:sz w:val="24"/>
                  <w:szCs w:val="24"/>
                </w:rPr>
                <w:t xml:space="preserve"> OR just say shelter effects on vertebrate animal interactions with foundation plant species.</w:t>
              </w:r>
            </w:ins>
          </w:p>
        </w:tc>
        <w:tc>
          <w:tcPr>
            <w:tcW w:w="2389" w:type="dxa"/>
          </w:tcPr>
          <w:p w14:paraId="1D3008F1" w14:textId="77777777" w:rsidR="00783531" w:rsidRDefault="00045A2F" w:rsidP="00BA4AD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-Have 2 sites in Carrizo for the experiment</w:t>
            </w:r>
          </w:p>
          <w:p w14:paraId="56D3D8CC" w14:textId="3B5394C7" w:rsidR="00045A2F" w:rsidRDefault="00E83E58" w:rsidP="007E6AD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w:t>
            </w:r>
            <w:r w:rsidR="00045A2F">
              <w:rPr>
                <w:rFonts w:asciiTheme="majorBidi" w:hAnsiTheme="majorBidi" w:cstheme="majorBidi"/>
                <w:sz w:val="24"/>
                <w:szCs w:val="24"/>
              </w:rPr>
              <w:t xml:space="preserve"> microsite: open, shrub</w:t>
            </w:r>
            <w:r w:rsidR="007E6AD1">
              <w:rPr>
                <w:rFonts w:asciiTheme="majorBidi" w:hAnsiTheme="majorBidi" w:cstheme="majorBidi"/>
                <w:sz w:val="24"/>
                <w:szCs w:val="24"/>
              </w:rPr>
              <w:t>, shelter open,</w:t>
            </w:r>
            <w:r>
              <w:rPr>
                <w:rFonts w:asciiTheme="majorBidi" w:hAnsiTheme="majorBidi" w:cstheme="majorBidi"/>
                <w:sz w:val="24"/>
                <w:szCs w:val="24"/>
              </w:rPr>
              <w:t xml:space="preserve"> control</w:t>
            </w:r>
            <w:r w:rsidR="007E6AD1">
              <w:rPr>
                <w:rFonts w:asciiTheme="majorBidi" w:hAnsiTheme="majorBidi" w:cstheme="majorBidi"/>
                <w:sz w:val="24"/>
                <w:szCs w:val="24"/>
              </w:rPr>
              <w:t>, shelter temperature and soil, shelter</w:t>
            </w:r>
            <w:r>
              <w:rPr>
                <w:rFonts w:asciiTheme="majorBidi" w:hAnsiTheme="majorBidi" w:cstheme="majorBidi"/>
                <w:sz w:val="24"/>
                <w:szCs w:val="24"/>
              </w:rPr>
              <w:t xml:space="preserve"> radiation  </w:t>
            </w:r>
            <w:ins w:id="43" w:author="zenrunner" w:date="2018-11-18T14:58:00Z">
              <w:r w:rsidR="000F2903">
                <w:rPr>
                  <w:rFonts w:asciiTheme="majorBidi" w:hAnsiTheme="majorBidi" w:cstheme="majorBidi"/>
                  <w:sz w:val="24"/>
                  <w:szCs w:val="24"/>
                </w:rPr>
                <w:t xml:space="preserve">deploy </w:t>
              </w:r>
              <w:r w:rsidR="000F2903">
                <w:rPr>
                  <w:rFonts w:asciiTheme="majorBidi" w:hAnsiTheme="majorBidi" w:cstheme="majorBidi"/>
                  <w:sz w:val="24"/>
                  <w:szCs w:val="24"/>
                </w:rPr>
                <w:lastRenderedPageBreak/>
                <w:t>shelter</w:t>
              </w:r>
              <w:r w:rsidR="00CA3BC2">
                <w:rPr>
                  <w:rFonts w:asciiTheme="majorBidi" w:hAnsiTheme="majorBidi" w:cstheme="majorBidi"/>
                  <w:sz w:val="24"/>
                  <w:szCs w:val="24"/>
                </w:rPr>
                <w:t>s</w:t>
              </w:r>
            </w:ins>
          </w:p>
          <w:p w14:paraId="1830DC62" w14:textId="77777777" w:rsidR="00E83E58" w:rsidRDefault="00E83E58" w:rsidP="00BA4AD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-Measure growth of plants, take soils samples before and after</w:t>
            </w:r>
          </w:p>
          <w:p w14:paraId="25836003" w14:textId="77777777" w:rsidR="00E83E58" w:rsidRDefault="00E83E58" w:rsidP="00BA4AD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-camera trap set at a few</w:t>
            </w:r>
          </w:p>
        </w:tc>
        <w:tc>
          <w:tcPr>
            <w:tcW w:w="1978" w:type="dxa"/>
          </w:tcPr>
          <w:p w14:paraId="3C0726B6" w14:textId="77777777" w:rsidR="00783531" w:rsidRDefault="00E83E58" w:rsidP="00BA4AD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lastRenderedPageBreak/>
              <w:t>-Field season 2019 Spring-S</w:t>
            </w:r>
            <w:r w:rsidR="00783531">
              <w:rPr>
                <w:rFonts w:asciiTheme="majorBidi" w:hAnsiTheme="majorBidi" w:cstheme="majorBidi"/>
                <w:sz w:val="24"/>
                <w:szCs w:val="24"/>
              </w:rPr>
              <w:t>ummer</w:t>
            </w:r>
          </w:p>
        </w:tc>
        <w:tc>
          <w:tcPr>
            <w:tcW w:w="1869" w:type="dxa"/>
          </w:tcPr>
          <w:p w14:paraId="7964E2DD" w14:textId="77777777" w:rsidR="00783531" w:rsidRDefault="00783531" w:rsidP="00BA4AD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-Have</w:t>
            </w:r>
            <w:r w:rsidR="00E83E58">
              <w:rPr>
                <w:rFonts w:asciiTheme="majorBidi" w:hAnsiTheme="majorBidi" w:cstheme="majorBidi"/>
                <w:sz w:val="24"/>
                <w:szCs w:val="24"/>
              </w:rPr>
              <w:t xml:space="preserve"> a manuscript ready by January 2020</w:t>
            </w:r>
          </w:p>
          <w:p w14:paraId="2E6034D1" w14:textId="77777777" w:rsidR="003A7D6A" w:rsidRDefault="00E83E58" w:rsidP="00E83E5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-Wrap-up </w:t>
            </w:r>
            <w:r w:rsidR="003A7D6A">
              <w:rPr>
                <w:rFonts w:asciiTheme="majorBidi" w:hAnsiTheme="majorBidi" w:cstheme="majorBidi"/>
                <w:sz w:val="24"/>
                <w:szCs w:val="24"/>
              </w:rPr>
              <w:t xml:space="preserve"> thesis </w:t>
            </w:r>
            <w:r>
              <w:rPr>
                <w:rFonts w:asciiTheme="majorBidi" w:hAnsiTheme="majorBidi" w:cstheme="majorBidi"/>
                <w:sz w:val="24"/>
                <w:szCs w:val="24"/>
              </w:rPr>
              <w:t xml:space="preserve">by </w:t>
            </w:r>
            <w:r w:rsidR="003A7D6A">
              <w:rPr>
                <w:rFonts w:asciiTheme="majorBidi" w:hAnsiTheme="majorBidi" w:cstheme="majorBidi"/>
                <w:sz w:val="24"/>
                <w:szCs w:val="24"/>
              </w:rPr>
              <w:t>September</w:t>
            </w:r>
            <w:r>
              <w:rPr>
                <w:rFonts w:asciiTheme="majorBidi" w:hAnsiTheme="majorBidi" w:cstheme="majorBidi"/>
                <w:sz w:val="24"/>
                <w:szCs w:val="24"/>
              </w:rPr>
              <w:t xml:space="preserve"> 2020</w:t>
            </w:r>
          </w:p>
        </w:tc>
      </w:tr>
    </w:tbl>
    <w:p w14:paraId="43E3AB1E" w14:textId="77777777" w:rsidR="00BA4AD2" w:rsidRDefault="00BA4AD2">
      <w:pPr>
        <w:rPr>
          <w:rFonts w:asciiTheme="majorBidi" w:hAnsiTheme="majorBidi" w:cstheme="majorBidi"/>
          <w:sz w:val="24"/>
          <w:szCs w:val="24"/>
        </w:rPr>
      </w:pPr>
    </w:p>
    <w:p w14:paraId="102877E4" w14:textId="1C62B36F" w:rsidR="003A7D6A" w:rsidRDefault="00CF552B">
      <w:pPr>
        <w:rPr>
          <w:rFonts w:asciiTheme="majorBidi" w:hAnsiTheme="majorBidi" w:cstheme="majorBidi"/>
          <w:sz w:val="24"/>
          <w:szCs w:val="24"/>
        </w:rPr>
      </w:pPr>
      <w:ins w:id="44" w:author="zenrunner" w:date="2018-11-18T14:59:00Z">
        <w:r>
          <w:rPr>
            <w:rFonts w:asciiTheme="majorBidi" w:hAnsiTheme="majorBidi" w:cstheme="majorBidi"/>
            <w:sz w:val="24"/>
            <w:szCs w:val="24"/>
          </w:rPr>
          <w:t>Overview table good – just be more specific and a bit more direct too.</w:t>
        </w:r>
      </w:ins>
    </w:p>
    <w:p w14:paraId="7B8C1F12" w14:textId="77777777" w:rsidR="003A7D6A" w:rsidRDefault="003A7D6A">
      <w:pPr>
        <w:rPr>
          <w:rFonts w:asciiTheme="majorBidi" w:hAnsiTheme="majorBidi" w:cstheme="majorBidi"/>
          <w:sz w:val="24"/>
          <w:szCs w:val="24"/>
        </w:rPr>
      </w:pPr>
    </w:p>
    <w:p w14:paraId="4990ED0D" w14:textId="77777777" w:rsidR="003A7D6A" w:rsidRDefault="003A7D6A" w:rsidP="00FA2855">
      <w:pPr>
        <w:spacing w:after="0"/>
        <w:contextualSpacing/>
        <w:rPr>
          <w:rFonts w:asciiTheme="majorBidi" w:hAnsiTheme="majorBidi" w:cstheme="majorBidi"/>
          <w:b/>
          <w:bCs/>
          <w:sz w:val="24"/>
          <w:szCs w:val="24"/>
        </w:rPr>
      </w:pPr>
      <w:r w:rsidRPr="003A7D6A">
        <w:rPr>
          <w:rFonts w:asciiTheme="majorBidi" w:hAnsiTheme="majorBidi" w:cstheme="majorBidi"/>
          <w:b/>
          <w:bCs/>
          <w:sz w:val="24"/>
          <w:szCs w:val="24"/>
        </w:rPr>
        <w:t xml:space="preserve">Background </w:t>
      </w:r>
    </w:p>
    <w:p w14:paraId="23A1C3C9" w14:textId="77777777" w:rsidR="00AE0E85" w:rsidRPr="00AE0E85" w:rsidRDefault="003A7D6A" w:rsidP="00AE0E85">
      <w:pPr>
        <w:spacing w:after="0" w:line="360" w:lineRule="auto"/>
        <w:ind w:firstLine="720"/>
        <w:contextualSpacing/>
        <w:jc w:val="both"/>
        <w:rPr>
          <w:ins w:id="45" w:author="zenrunner" w:date="2018-11-18T15:02:00Z"/>
          <w:rFonts w:asciiTheme="majorBidi" w:hAnsiTheme="majorBidi" w:cstheme="majorBidi"/>
          <w:sz w:val="24"/>
          <w:szCs w:val="24"/>
          <w:lang w:val="en-US"/>
        </w:rPr>
      </w:pPr>
      <w:r>
        <w:rPr>
          <w:rFonts w:asciiTheme="majorBidi" w:hAnsiTheme="majorBidi" w:cstheme="majorBidi"/>
          <w:sz w:val="24"/>
          <w:szCs w:val="24"/>
        </w:rPr>
        <w:t xml:space="preserve">For decades, individualistic and competition </w:t>
      </w:r>
      <w:r w:rsidR="00C83680">
        <w:rPr>
          <w:rFonts w:asciiTheme="majorBidi" w:hAnsiTheme="majorBidi" w:cstheme="majorBidi"/>
          <w:sz w:val="24"/>
          <w:szCs w:val="24"/>
        </w:rPr>
        <w:t>theories were the topics most favoured by plant ecologists. However,</w:t>
      </w:r>
      <w:r w:rsidR="00D725F9">
        <w:rPr>
          <w:rFonts w:asciiTheme="majorBidi" w:hAnsiTheme="majorBidi" w:cstheme="majorBidi"/>
          <w:sz w:val="24"/>
          <w:szCs w:val="24"/>
        </w:rPr>
        <w:t xml:space="preserve"> Be</w:t>
      </w:r>
      <w:r w:rsidR="00C83680">
        <w:rPr>
          <w:rFonts w:asciiTheme="majorBidi" w:hAnsiTheme="majorBidi" w:cstheme="majorBidi"/>
          <w:sz w:val="24"/>
          <w:szCs w:val="24"/>
        </w:rPr>
        <w:t>rtness and Callaway’s</w:t>
      </w:r>
      <w:r w:rsidR="00D725F9">
        <w:rPr>
          <w:rFonts w:asciiTheme="majorBidi" w:hAnsiTheme="majorBidi" w:cstheme="majorBidi"/>
          <w:sz w:val="24"/>
          <w:szCs w:val="24"/>
        </w:rPr>
        <w:t xml:space="preserve"> </w:t>
      </w:r>
      <w:r w:rsidR="00D725F9">
        <w:rPr>
          <w:rFonts w:asciiTheme="majorBidi" w:hAnsiTheme="majorBidi" w:cstheme="majorBidi"/>
          <w:sz w:val="24"/>
          <w:szCs w:val="24"/>
        </w:rPr>
        <w:fldChar w:fldCharType="begin"/>
      </w:r>
      <w:r w:rsidR="00D725F9">
        <w:rPr>
          <w:rFonts w:asciiTheme="majorBidi" w:hAnsiTheme="majorBidi" w:cstheme="majorBidi"/>
          <w:sz w:val="24"/>
          <w:szCs w:val="24"/>
        </w:rPr>
        <w:instrText xml:space="preserve"> ADDIN ZOTERO_ITEM CSL_CITATION {"citationID":"ELdAMhq6","properties":{"formattedCitation":"(Bertness and Callaway 1994)","plainCitation":"(Bertness and Callaway 1994)","noteIndex":0},"citationItems":[{"id":273,"uris":["http://zotero.org/users/local/tCrvyoCs/items/WTMM9XHF"],"uri":["http://zotero.org/users/local/tCrvyoCs/items/WTMM9XHF"],"itemData":{"id":273,"type":"article-journal","title":"Positive interactions in communities","container-title":"Trends in Ecology &amp; Evolution","page":"191-193","volume":"9","issue":"5","source":"Crossref","DOI":"10.1016/0169-5347(94)90088-4","ISSN":"01695347","language":"en","author":[{"family":"Bertness","given":"Mark D."},{"family":"Callaway","given":"Ragan"}],"issued":{"date-parts":[["1994",5]]}}}],"schema":"https://github.com/citation-style-language/schema/raw/master/csl-citation.json"} </w:instrText>
      </w:r>
      <w:r w:rsidR="00D725F9">
        <w:rPr>
          <w:rFonts w:asciiTheme="majorBidi" w:hAnsiTheme="majorBidi" w:cstheme="majorBidi"/>
          <w:sz w:val="24"/>
          <w:szCs w:val="24"/>
        </w:rPr>
        <w:fldChar w:fldCharType="separate"/>
      </w:r>
      <w:r w:rsidR="00D725F9">
        <w:rPr>
          <w:rFonts w:ascii="Times New Roman" w:hAnsi="Times New Roman" w:cs="Times New Roman"/>
          <w:sz w:val="24"/>
        </w:rPr>
        <w:t>(</w:t>
      </w:r>
      <w:r w:rsidR="00D725F9" w:rsidRPr="00D725F9">
        <w:rPr>
          <w:rFonts w:ascii="Times New Roman" w:hAnsi="Times New Roman" w:cs="Times New Roman"/>
          <w:sz w:val="24"/>
        </w:rPr>
        <w:t>1994)</w:t>
      </w:r>
      <w:r w:rsidR="00D725F9">
        <w:rPr>
          <w:rFonts w:asciiTheme="majorBidi" w:hAnsiTheme="majorBidi" w:cstheme="majorBidi"/>
          <w:sz w:val="24"/>
          <w:szCs w:val="24"/>
        </w:rPr>
        <w:fldChar w:fldCharType="end"/>
      </w:r>
      <w:r w:rsidR="00D725F9">
        <w:rPr>
          <w:rFonts w:asciiTheme="majorBidi" w:hAnsiTheme="majorBidi" w:cstheme="majorBidi"/>
          <w:sz w:val="24"/>
          <w:szCs w:val="24"/>
        </w:rPr>
        <w:t xml:space="preserve"> ‘stress-gradient-hypothesis’</w:t>
      </w:r>
      <w:r w:rsidR="00C83680">
        <w:rPr>
          <w:rFonts w:asciiTheme="majorBidi" w:hAnsiTheme="majorBidi" w:cstheme="majorBidi"/>
          <w:sz w:val="24"/>
          <w:szCs w:val="24"/>
        </w:rPr>
        <w:t xml:space="preserve"> </w:t>
      </w:r>
      <w:r w:rsidR="00D725F9">
        <w:rPr>
          <w:rFonts w:asciiTheme="majorBidi" w:hAnsiTheme="majorBidi" w:cstheme="majorBidi"/>
          <w:sz w:val="24"/>
          <w:szCs w:val="24"/>
        </w:rPr>
        <w:t xml:space="preserve">(SGH) </w:t>
      </w:r>
      <w:r w:rsidR="00C83680">
        <w:rPr>
          <w:rFonts w:asciiTheme="majorBidi" w:hAnsiTheme="majorBidi" w:cstheme="majorBidi"/>
          <w:sz w:val="24"/>
          <w:szCs w:val="24"/>
        </w:rPr>
        <w:t>of competition to facilitation switch under stressful environmental conditions</w:t>
      </w:r>
      <w:del w:id="46" w:author="zenrunner" w:date="2018-11-18T15:00:00Z">
        <w:r w:rsidR="00C83680" w:rsidDel="004A6972">
          <w:rPr>
            <w:rFonts w:asciiTheme="majorBidi" w:hAnsiTheme="majorBidi" w:cstheme="majorBidi"/>
            <w:sz w:val="24"/>
            <w:szCs w:val="24"/>
          </w:rPr>
          <w:delText>,</w:delText>
        </w:r>
      </w:del>
      <w:r w:rsidR="00357E33">
        <w:rPr>
          <w:rFonts w:asciiTheme="majorBidi" w:hAnsiTheme="majorBidi" w:cstheme="majorBidi"/>
          <w:sz w:val="24"/>
          <w:szCs w:val="24"/>
        </w:rPr>
        <w:t xml:space="preserve"> sparked the interest of many for </w:t>
      </w:r>
      <w:r w:rsidR="00E83E58">
        <w:rPr>
          <w:rFonts w:asciiTheme="majorBidi" w:hAnsiTheme="majorBidi" w:cstheme="majorBidi"/>
          <w:sz w:val="24"/>
          <w:szCs w:val="24"/>
        </w:rPr>
        <w:t>the topic</w:t>
      </w:r>
      <w:r w:rsidR="00D725F9">
        <w:rPr>
          <w:rFonts w:asciiTheme="majorBidi" w:hAnsiTheme="majorBidi" w:cstheme="majorBidi"/>
          <w:sz w:val="24"/>
          <w:szCs w:val="24"/>
        </w:rPr>
        <w:t xml:space="preserve">. </w:t>
      </w:r>
      <w:del w:id="47" w:author="zenrunner" w:date="2018-11-18T15:00:00Z">
        <w:r w:rsidR="000E05B0" w:rsidDel="004E7244">
          <w:rPr>
            <w:rFonts w:asciiTheme="majorBidi" w:hAnsiTheme="majorBidi" w:cstheme="majorBidi"/>
            <w:sz w:val="24"/>
            <w:szCs w:val="24"/>
          </w:rPr>
          <w:delText>Since</w:delText>
        </w:r>
        <w:r w:rsidR="00357E33" w:rsidDel="004E7244">
          <w:rPr>
            <w:rFonts w:asciiTheme="majorBidi" w:hAnsiTheme="majorBidi" w:cstheme="majorBidi"/>
            <w:sz w:val="24"/>
            <w:szCs w:val="24"/>
          </w:rPr>
          <w:delText>, m</w:delText>
        </w:r>
      </w:del>
      <w:ins w:id="48" w:author="zenrunner" w:date="2018-11-18T15:00:00Z">
        <w:r w:rsidR="004E7244">
          <w:rPr>
            <w:rFonts w:asciiTheme="majorBidi" w:hAnsiTheme="majorBidi" w:cstheme="majorBidi"/>
            <w:sz w:val="24"/>
            <w:szCs w:val="24"/>
          </w:rPr>
          <w:t>M</w:t>
        </w:r>
      </w:ins>
      <w:r w:rsidR="00357E33">
        <w:rPr>
          <w:rFonts w:asciiTheme="majorBidi" w:hAnsiTheme="majorBidi" w:cstheme="majorBidi"/>
          <w:sz w:val="24"/>
          <w:szCs w:val="24"/>
        </w:rPr>
        <w:t xml:space="preserve">any studies have </w:t>
      </w:r>
      <w:ins w:id="49" w:author="zenrunner" w:date="2018-11-18T15:00:00Z">
        <w:r w:rsidR="004E7244">
          <w:rPr>
            <w:rFonts w:asciiTheme="majorBidi" w:hAnsiTheme="majorBidi" w:cstheme="majorBidi"/>
            <w:sz w:val="24"/>
            <w:szCs w:val="24"/>
          </w:rPr>
          <w:t xml:space="preserve">thus </w:t>
        </w:r>
      </w:ins>
      <w:r w:rsidR="00357E33">
        <w:rPr>
          <w:rFonts w:asciiTheme="majorBidi" w:hAnsiTheme="majorBidi" w:cstheme="majorBidi"/>
          <w:sz w:val="24"/>
          <w:szCs w:val="24"/>
        </w:rPr>
        <w:t xml:space="preserve">focused on facilitation in harsh environments </w:t>
      </w:r>
      <w:del w:id="50" w:author="zenrunner" w:date="2018-11-18T15:00:00Z">
        <w:r w:rsidR="00357E33" w:rsidDel="00E573C2">
          <w:rPr>
            <w:rFonts w:asciiTheme="majorBidi" w:hAnsiTheme="majorBidi" w:cstheme="majorBidi"/>
            <w:sz w:val="24"/>
            <w:szCs w:val="24"/>
          </w:rPr>
          <w:delText xml:space="preserve">such as alpine </w:delText>
        </w:r>
        <w:r w:rsidR="00357E33" w:rsidDel="00E573C2">
          <w:rPr>
            <w:rFonts w:asciiTheme="majorBidi" w:hAnsiTheme="majorBidi" w:cstheme="majorBidi"/>
            <w:sz w:val="24"/>
            <w:szCs w:val="24"/>
          </w:rPr>
          <w:fldChar w:fldCharType="begin"/>
        </w:r>
        <w:r w:rsidR="00357E33" w:rsidDel="00E573C2">
          <w:rPr>
            <w:rFonts w:asciiTheme="majorBidi" w:hAnsiTheme="majorBidi" w:cstheme="majorBidi"/>
            <w:sz w:val="24"/>
            <w:szCs w:val="24"/>
          </w:rPr>
          <w:delInstrText xml:space="preserve"> ADDIN ZOTERO_ITEM CSL_CITATION {"citationID":"2Qkc1mGF","properties":{"formattedCitation":"(Batllori et al. 2009; Wang et al. 2008)","plainCitation":"(Batllori et al. 2009; Wang et al. 2008)","noteIndex":0},"citationItems":[{"id":296,"uris":["http://zotero.org/users/local/tCrvyoCs/items/DUGRSMZ5"],"uri":["http://zotero.org/users/local/tCrvyoCs/items/DUGRSMZ5"],"itemData":{"id":296,"type":"article-journal","title":"Seedling recruitment, survival and facilitation in alpine &lt;i&gt;Pinus uncinata&lt;/i&gt; tree line ecotones. Implications and potential responses to climate warming","container-title":"Global Ecology and Biogeography","page":"460-472","volume":"18","issue":"4","source":"Crossref","DOI":"10.1111/j.1466-8238.2009.00464.x","ISSN":"1466822X, 14668238","language":"en","author":[{"family":"Batllori","given":"Enric"},{"family":"Camarero","given":"J. Julio"},{"family":"Ninot","given":"Josep M."},{"family":"Gutiérrez","given":"Emilia"}],"issued":{"date-parts":[["2009",7]]}}},{"id":297,"uris":["http://zotero.org/users/local/tCrvyoCs/items/KHMF3XC5"],"uri":["http://zotero.org/users/local/tCrvyoCs/items/KHMF3XC5"],"itemData":{"id":297,"type":"article-journal","title":"On the relevance of facilitation in alpine meadow communities: An experimental assessment with multiple species differing in their ecological optimum","container-title":"Acta Oecologica","page":"108-113","volume":"33","issue":"1","source":"Crossref","DOI":"10.1016/j.actao.2007.10.002","ISSN":"1146609X","shortTitle":"On the relevance of facilitation in alpine meadow communities","language":"en","author":[{"family":"Wang","given":"Youshi"},{"family":"Chu","given":"Chengjin"},{"family":"Maestre","given":"Fernando T."},{"family":"Wang","given":"Gang"}],"issued":{"date-parts":[["2008",1]]}}}],"schema":"https://github.com/citation-style-language/schema/raw/master/csl-citation.json"} </w:delInstrText>
        </w:r>
        <w:r w:rsidR="00357E33" w:rsidDel="00E573C2">
          <w:rPr>
            <w:rFonts w:asciiTheme="majorBidi" w:hAnsiTheme="majorBidi" w:cstheme="majorBidi"/>
            <w:sz w:val="24"/>
            <w:szCs w:val="24"/>
          </w:rPr>
          <w:fldChar w:fldCharType="separate"/>
        </w:r>
        <w:r w:rsidR="00357E33" w:rsidRPr="00357E33" w:rsidDel="00E573C2">
          <w:rPr>
            <w:rFonts w:ascii="Times New Roman" w:hAnsi="Times New Roman" w:cs="Times New Roman"/>
            <w:sz w:val="24"/>
          </w:rPr>
          <w:delText>(Batllori et al. 2009; Wang et al. 2008)</w:delText>
        </w:r>
        <w:r w:rsidR="00357E33" w:rsidDel="00E573C2">
          <w:rPr>
            <w:rFonts w:asciiTheme="majorBidi" w:hAnsiTheme="majorBidi" w:cstheme="majorBidi"/>
            <w:sz w:val="24"/>
            <w:szCs w:val="24"/>
          </w:rPr>
          <w:fldChar w:fldCharType="end"/>
        </w:r>
        <w:r w:rsidR="00357E33" w:rsidDel="00E573C2">
          <w:rPr>
            <w:rFonts w:asciiTheme="majorBidi" w:hAnsiTheme="majorBidi" w:cstheme="majorBidi"/>
            <w:sz w:val="24"/>
            <w:szCs w:val="24"/>
          </w:rPr>
          <w:delText xml:space="preserve"> and</w:delText>
        </w:r>
      </w:del>
      <w:ins w:id="51" w:author="zenrunner" w:date="2018-11-18T15:00:00Z">
        <w:r w:rsidR="00E573C2">
          <w:rPr>
            <w:rFonts w:asciiTheme="majorBidi" w:hAnsiTheme="majorBidi" w:cstheme="majorBidi"/>
            <w:sz w:val="24"/>
            <w:szCs w:val="24"/>
          </w:rPr>
          <w:t>including</w:t>
        </w:r>
      </w:ins>
      <w:r w:rsidR="00357E33">
        <w:rPr>
          <w:rFonts w:asciiTheme="majorBidi" w:hAnsiTheme="majorBidi" w:cstheme="majorBidi"/>
          <w:sz w:val="24"/>
          <w:szCs w:val="24"/>
        </w:rPr>
        <w:t xml:space="preserve"> arid ecosystems </w:t>
      </w:r>
      <w:r w:rsidR="00357E33">
        <w:rPr>
          <w:rFonts w:asciiTheme="majorBidi" w:hAnsiTheme="majorBidi" w:cstheme="majorBidi"/>
          <w:sz w:val="24"/>
          <w:szCs w:val="24"/>
        </w:rPr>
        <w:fldChar w:fldCharType="begin"/>
      </w:r>
      <w:r w:rsidR="00793B2D">
        <w:rPr>
          <w:rFonts w:asciiTheme="majorBidi" w:hAnsiTheme="majorBidi" w:cstheme="majorBidi"/>
          <w:sz w:val="24"/>
          <w:szCs w:val="24"/>
        </w:rPr>
        <w:instrText xml:space="preserve"> ADDIN ZOTERO_ITEM CSL_CITATION {"citationID":"1bh7zkNU","properties":{"formattedCitation":"(Maestre et al. 2009; Michalet et al. 2014)","plainCitation":"(Maestre et al. 2009; Michalet et al. 2014)","dontUpdate":true,"noteIndex":0},"citationItems":[{"id":274,"uris":["http://zotero.org/users/local/tCrvyoCs/items/LLNZAGTA"],"uri":["http://zotero.org/users/local/tCrvyoCs/items/LLNZAGTA"],"itemData":{"id":274,"type":"article-journal","title":"Refining the stress-gradient hypothesis for competition and facilitation in plant communities","container-title":"Journal of Ecology","page":"199-205","volume":"97","issue":"2","source":"Crossref","DOI":"10.1111/j.1365-2745.2008.01476.x","ISSN":"00220477, 13652745","language":"en","author":[{"family":"Maestre","given":"Fernando T."},{"family":"Callaway","given":"Ragan M."},{"family":"Valladares","given":"Fernando"},{"family":"Lortie","given":"Christopher J."}],"issued":{"date-parts":[["2009",3]]}}},{"id":298,"uris":["http://zotero.org/users/local/tCrvyoCs/items/AMCM5PL6"],"uri":["http://zotero.org/users/local/tCrvyoCs/items/AMCM5PL6"],"itemData":{"id":298,"type":"article-journal","title":"Two alternatives to the stress-gradient hypothesis at the edge of life: the collapse of facilitation and the switch from facilitation to competition","container-title":"Journal of Vegetation Science","page":"609-613","volume":"25","issue":"2","source":"Crossref","DOI":"10.1111/jvs.12123","ISSN":"11009233","shortTitle":"Two alternatives to the stress-gradient hypothesis at the edge of life","language":"en","author":[{"family":"Michalet","given":"Richard"},{"family":"Le Bagousse-Pinguet","given":"Yoann"},{"family":"Maalouf","given":"Jean-Paul"},{"family":"Lortie","given":"Christopher J."}],"editor":[{"family":"Palmer","given":"Michael"}],"issued":{"date-parts":[["2014",3]]}}}],"schema":"https://github.com/citation-style-language/schema/raw/master/csl-citation.json"} </w:instrText>
      </w:r>
      <w:r w:rsidR="00357E33">
        <w:rPr>
          <w:rFonts w:asciiTheme="majorBidi" w:hAnsiTheme="majorBidi" w:cstheme="majorBidi"/>
          <w:sz w:val="24"/>
          <w:szCs w:val="24"/>
        </w:rPr>
        <w:fldChar w:fldCharType="separate"/>
      </w:r>
      <w:r w:rsidR="00357E33" w:rsidRPr="00357E33">
        <w:rPr>
          <w:rFonts w:ascii="Times New Roman" w:hAnsi="Times New Roman" w:cs="Times New Roman"/>
          <w:sz w:val="24"/>
        </w:rPr>
        <w:t>(Maes</w:t>
      </w:r>
      <w:r w:rsidR="00793B2D">
        <w:rPr>
          <w:rFonts w:ascii="Times New Roman" w:hAnsi="Times New Roman" w:cs="Times New Roman"/>
          <w:sz w:val="24"/>
        </w:rPr>
        <w:t>tre et al. 2009; Michalet et.</w:t>
      </w:r>
      <w:r w:rsidR="00357E33" w:rsidRPr="00357E33">
        <w:rPr>
          <w:rFonts w:ascii="Times New Roman" w:hAnsi="Times New Roman" w:cs="Times New Roman"/>
          <w:sz w:val="24"/>
        </w:rPr>
        <w:t xml:space="preserve"> 2014)</w:t>
      </w:r>
      <w:r w:rsidR="00357E33">
        <w:rPr>
          <w:rFonts w:asciiTheme="majorBidi" w:hAnsiTheme="majorBidi" w:cstheme="majorBidi"/>
          <w:sz w:val="24"/>
          <w:szCs w:val="24"/>
        </w:rPr>
        <w:fldChar w:fldCharType="end"/>
      </w:r>
      <w:ins w:id="52" w:author="zenrunner" w:date="2018-11-18T15:00:00Z">
        <w:r w:rsidR="00814D19">
          <w:rPr>
            <w:rFonts w:asciiTheme="majorBidi" w:hAnsiTheme="majorBidi" w:cstheme="majorBidi"/>
            <w:sz w:val="24"/>
            <w:szCs w:val="24"/>
          </w:rPr>
          <w:t xml:space="preserve"> – find a more recent review</w:t>
        </w:r>
      </w:ins>
      <w:r w:rsidR="00357E33">
        <w:rPr>
          <w:rFonts w:asciiTheme="majorBidi" w:hAnsiTheme="majorBidi" w:cstheme="majorBidi"/>
          <w:sz w:val="24"/>
          <w:szCs w:val="24"/>
        </w:rPr>
        <w:t>. Facilitation is defined as an</w:t>
      </w:r>
      <w:r w:rsidR="00D725F9">
        <w:rPr>
          <w:rFonts w:asciiTheme="majorBidi" w:hAnsiTheme="majorBidi" w:cstheme="majorBidi"/>
          <w:sz w:val="24"/>
          <w:szCs w:val="24"/>
        </w:rPr>
        <w:t xml:space="preserve"> interaction where one </w:t>
      </w:r>
      <w:ins w:id="53" w:author="zenrunner" w:date="2018-11-18T15:01:00Z">
        <w:r w:rsidR="005F787B">
          <w:rPr>
            <w:rFonts w:asciiTheme="majorBidi" w:hAnsiTheme="majorBidi" w:cstheme="majorBidi"/>
            <w:sz w:val="24"/>
            <w:szCs w:val="24"/>
          </w:rPr>
          <w:t xml:space="preserve">interacting </w:t>
        </w:r>
      </w:ins>
      <w:del w:id="54" w:author="zenrunner" w:date="2018-11-18T15:01:00Z">
        <w:r w:rsidR="00D725F9" w:rsidDel="005F787B">
          <w:rPr>
            <w:rFonts w:asciiTheme="majorBidi" w:hAnsiTheme="majorBidi" w:cstheme="majorBidi"/>
            <w:sz w:val="24"/>
            <w:szCs w:val="24"/>
          </w:rPr>
          <w:delText>member to multiple members benefit,</w:delText>
        </w:r>
      </w:del>
      <w:ins w:id="55" w:author="zenrunner" w:date="2018-11-18T15:01:00Z">
        <w:r w:rsidR="005F787B">
          <w:rPr>
            <w:rFonts w:asciiTheme="majorBidi" w:hAnsiTheme="majorBidi" w:cstheme="majorBidi"/>
            <w:sz w:val="24"/>
            <w:szCs w:val="24"/>
          </w:rPr>
          <w:t>species</w:t>
        </w:r>
      </w:ins>
      <w:r w:rsidR="00D725F9">
        <w:rPr>
          <w:rFonts w:asciiTheme="majorBidi" w:hAnsiTheme="majorBidi" w:cstheme="majorBidi"/>
          <w:sz w:val="24"/>
          <w:szCs w:val="24"/>
        </w:rPr>
        <w:t xml:space="preserve"> </w:t>
      </w:r>
      <w:ins w:id="56" w:author="zenrunner" w:date="2018-11-18T15:01:00Z">
        <w:r w:rsidR="005F787B">
          <w:rPr>
            <w:rFonts w:asciiTheme="majorBidi" w:hAnsiTheme="majorBidi" w:cstheme="majorBidi"/>
            <w:sz w:val="24"/>
            <w:szCs w:val="24"/>
          </w:rPr>
          <w:t xml:space="preserve">benefits </w:t>
        </w:r>
      </w:ins>
      <w:r w:rsidR="00D725F9">
        <w:rPr>
          <w:rFonts w:asciiTheme="majorBidi" w:hAnsiTheme="majorBidi" w:cstheme="majorBidi"/>
          <w:sz w:val="24"/>
          <w:szCs w:val="24"/>
        </w:rPr>
        <w:t xml:space="preserve">whilst none are harmed </w:t>
      </w:r>
      <w:r w:rsidR="00D725F9">
        <w:rPr>
          <w:rFonts w:asciiTheme="majorBidi" w:hAnsiTheme="majorBidi" w:cstheme="majorBidi"/>
          <w:sz w:val="24"/>
          <w:szCs w:val="24"/>
        </w:rPr>
        <w:fldChar w:fldCharType="begin"/>
      </w:r>
      <w:r w:rsidR="00D725F9">
        <w:rPr>
          <w:rFonts w:asciiTheme="majorBidi" w:hAnsiTheme="majorBidi" w:cstheme="majorBidi"/>
          <w:sz w:val="24"/>
          <w:szCs w:val="24"/>
        </w:rPr>
        <w:instrText xml:space="preserve"> ADDIN ZOTERO_ITEM CSL_CITATION {"citationID":"gDelPNWi","properties":{"formattedCitation":"(Bertness and Leonard 1997)","plainCitation":"(Bertness and Leonard 1997)","noteIndex":0},"citationItems":[{"id":276,"uris":["http://zotero.org/users/local/tCrvyoCs/items/MS7HEP4M"],"uri":["http://zotero.org/users/local/tCrvyoCs/items/MS7HEP4M"],"itemData":{"id":276,"type":"article-journal","title":"THE ROLE OF POSITIVE INTERACTIONS IN COMMUNITIES: LESSONS FROM INTERTIDAL HABITATS","container-title":"Ecology","page":"1976-1989","volume":"78","issue":"7","source":"Crossref","DOI":"10.1890/0012-9658(1997)078[1976:TROPII]2.0.CO;2","ISSN":"0012-9658","shortTitle":"THE ROLE OF POSITIVE INTERACTIONS IN COMMUNITIES","language":"en","author":[{"family":"Bertness","given":"Mark D."},{"family":"Leonard","given":"George H."}],"issued":{"date-parts":[["1997",10]]}}}],"schema":"https://github.com/citation-style-language/schema/raw/master/csl-citation.json"} </w:instrText>
      </w:r>
      <w:r w:rsidR="00D725F9">
        <w:rPr>
          <w:rFonts w:asciiTheme="majorBidi" w:hAnsiTheme="majorBidi" w:cstheme="majorBidi"/>
          <w:sz w:val="24"/>
          <w:szCs w:val="24"/>
        </w:rPr>
        <w:fldChar w:fldCharType="separate"/>
      </w:r>
      <w:r w:rsidR="00D725F9" w:rsidRPr="00D725F9">
        <w:rPr>
          <w:rFonts w:ascii="Times New Roman" w:hAnsi="Times New Roman" w:cs="Times New Roman"/>
          <w:sz w:val="24"/>
        </w:rPr>
        <w:t>(Bertness and Leonard 1997)</w:t>
      </w:r>
      <w:r w:rsidR="00D725F9">
        <w:rPr>
          <w:rFonts w:asciiTheme="majorBidi" w:hAnsiTheme="majorBidi" w:cstheme="majorBidi"/>
          <w:sz w:val="24"/>
          <w:szCs w:val="24"/>
        </w:rPr>
        <w:fldChar w:fldCharType="end"/>
      </w:r>
      <w:r w:rsidR="00DF31E8">
        <w:rPr>
          <w:rFonts w:asciiTheme="majorBidi" w:hAnsiTheme="majorBidi" w:cstheme="majorBidi"/>
          <w:sz w:val="24"/>
          <w:szCs w:val="24"/>
        </w:rPr>
        <w:t>. Although</w:t>
      </w:r>
      <w:r w:rsidR="00E55F08">
        <w:rPr>
          <w:rFonts w:asciiTheme="majorBidi" w:hAnsiTheme="majorBidi" w:cstheme="majorBidi"/>
          <w:sz w:val="24"/>
          <w:szCs w:val="24"/>
        </w:rPr>
        <w:t xml:space="preserve"> most facilitation research have focused on plant-plant interactions </w:t>
      </w:r>
      <w:r w:rsidR="00E55F08">
        <w:rPr>
          <w:rFonts w:asciiTheme="majorBidi" w:hAnsiTheme="majorBidi" w:cstheme="majorBidi"/>
          <w:sz w:val="24"/>
          <w:szCs w:val="24"/>
        </w:rPr>
        <w:fldChar w:fldCharType="begin"/>
      </w:r>
      <w:r w:rsidR="00B6094B">
        <w:rPr>
          <w:rFonts w:asciiTheme="majorBidi" w:hAnsiTheme="majorBidi" w:cstheme="majorBidi"/>
          <w:sz w:val="24"/>
          <w:szCs w:val="24"/>
        </w:rPr>
        <w:instrText xml:space="preserve"> ADDIN ZOTERO_ITEM CSL_CITATION {"citationID":"C9YvFK7O","properties":{"formattedCitation":"(Lortie, Filazzola, and Sotomayor 2016)","plainCitation":"(Lortie, Filazzola, and Sotomayor 2016)","noteIndex":0},"citationItems":[{"id":212,"uris":["http://zotero.org/users/local/tCrvyoCs/items/VTHIMZPY"],"uri":["http://zotero.org/users/local/tCrvyoCs/items/VTHIMZPY"],"itemData":{"id":212,"type":"article-journal","title":"Functional assessment of animal interactions with shrub-facilitation complexes: a formal synthesis and conceptual framework","container-title":"Functional Ecology","page":"41-51","volume":"30","issue":"1","source":"Crossref","DOI":"10.1111/1365-2435.12530","ISSN":"02698463","shortTitle":"Functional assessment of animal interactions with shrub-facilitation complexes","language":"en","author":[{"family":"Lortie","given":"Christopher J."},{"family":"Filazzola","given":"Alessandro"},{"family":"Sotomayor","given":"Diego A."}],"editor":[{"family":"Michalet","given":"Richard"}],"issued":{"date-parts":[["2016",1]]}}}],"schema":"https://github.com/citation-style-language/schema/raw/master/csl-citation.json"} </w:instrText>
      </w:r>
      <w:r w:rsidR="00E55F08">
        <w:rPr>
          <w:rFonts w:asciiTheme="majorBidi" w:hAnsiTheme="majorBidi" w:cstheme="majorBidi"/>
          <w:sz w:val="24"/>
          <w:szCs w:val="24"/>
        </w:rPr>
        <w:fldChar w:fldCharType="separate"/>
      </w:r>
      <w:r w:rsidR="00B6094B" w:rsidRPr="00B6094B">
        <w:rPr>
          <w:rFonts w:ascii="Times New Roman" w:hAnsi="Times New Roman" w:cs="Times New Roman"/>
          <w:sz w:val="24"/>
        </w:rPr>
        <w:t>(Lortie, Filazzola, and Sotomayor 2016)</w:t>
      </w:r>
      <w:r w:rsidR="00E55F08">
        <w:rPr>
          <w:rFonts w:asciiTheme="majorBidi" w:hAnsiTheme="majorBidi" w:cstheme="majorBidi"/>
          <w:sz w:val="24"/>
          <w:szCs w:val="24"/>
        </w:rPr>
        <w:fldChar w:fldCharType="end"/>
      </w:r>
      <w:r w:rsidR="000C492A">
        <w:rPr>
          <w:rFonts w:asciiTheme="majorBidi" w:hAnsiTheme="majorBidi" w:cstheme="majorBidi"/>
          <w:sz w:val="24"/>
          <w:szCs w:val="24"/>
        </w:rPr>
        <w:t xml:space="preserve">, </w:t>
      </w:r>
      <w:r w:rsidR="00E55F08">
        <w:rPr>
          <w:rFonts w:asciiTheme="majorBidi" w:hAnsiTheme="majorBidi" w:cstheme="majorBidi"/>
          <w:sz w:val="24"/>
          <w:szCs w:val="24"/>
        </w:rPr>
        <w:t xml:space="preserve">the emergence of studies focusing on animal-shrub/plant </w:t>
      </w:r>
      <w:r w:rsidR="002A2680">
        <w:rPr>
          <w:rFonts w:asciiTheme="majorBidi" w:hAnsiTheme="majorBidi" w:cstheme="majorBidi"/>
          <w:sz w:val="24"/>
          <w:szCs w:val="24"/>
        </w:rPr>
        <w:t>has</w:t>
      </w:r>
      <w:r w:rsidR="000C492A">
        <w:rPr>
          <w:rFonts w:asciiTheme="majorBidi" w:hAnsiTheme="majorBidi" w:cstheme="majorBidi"/>
          <w:sz w:val="24"/>
          <w:szCs w:val="24"/>
        </w:rPr>
        <w:t xml:space="preserve"> become more prevalent in recent years</w:t>
      </w:r>
      <w:ins w:id="57" w:author="zenrunner" w:date="2018-11-18T15:02:00Z">
        <w:r w:rsidR="00AE0E85">
          <w:rPr>
            <w:rFonts w:asciiTheme="majorBidi" w:hAnsiTheme="majorBidi" w:cstheme="majorBidi"/>
            <w:sz w:val="24"/>
            <w:szCs w:val="24"/>
          </w:rPr>
          <w:t xml:space="preserve"> </w:t>
        </w:r>
        <w:r w:rsidR="00AE0E85" w:rsidRPr="00AE0E85">
          <w:rPr>
            <w:rFonts w:asciiTheme="majorBidi" w:hAnsiTheme="majorBidi" w:cstheme="majorBidi"/>
            <w:sz w:val="24"/>
            <w:szCs w:val="24"/>
            <w:lang w:val="en-US"/>
          </w:rPr>
          <w:t>Lortie, C. J., Filazzola, A. and Sotomayor, D. A. 2016. Functional assessment of animal interactions with shrub-facilitation complexes: a formal synthesis and conceptual framework. - Functional Ecology 30: 41-51.</w:t>
        </w:r>
      </w:ins>
    </w:p>
    <w:p w14:paraId="57E2DAC5" w14:textId="77B1B5C7" w:rsidR="006D798B" w:rsidRPr="00746A22" w:rsidRDefault="000C492A" w:rsidP="00746A22">
      <w:pPr>
        <w:spacing w:after="0" w:line="360" w:lineRule="auto"/>
        <w:ind w:firstLine="720"/>
        <w:contextualSpacing/>
        <w:jc w:val="both"/>
        <w:rPr>
          <w:rFonts w:ascii="Times New Roman" w:hAnsi="Times New Roman" w:cs="Times New Roman"/>
          <w:sz w:val="24"/>
          <w:szCs w:val="24"/>
          <w:lang w:val="en-US"/>
          <w:rPrChange w:id="58" w:author="zenrunner" w:date="2018-11-18T15:03:00Z">
            <w:rPr>
              <w:rFonts w:ascii="Times New Roman" w:hAnsi="Times New Roman" w:cs="Times New Roman"/>
              <w:sz w:val="24"/>
              <w:szCs w:val="24"/>
            </w:rPr>
          </w:rPrChange>
        </w:rPr>
      </w:pPr>
      <w:r>
        <w:rPr>
          <w:rFonts w:asciiTheme="majorBidi" w:hAnsiTheme="majorBidi" w:cstheme="majorBidi"/>
          <w:sz w:val="24"/>
          <w:szCs w:val="24"/>
        </w:rPr>
        <w:t xml:space="preserve"> </w:t>
      </w:r>
      <w:r w:rsidRPr="000C492A">
        <w:rPr>
          <w:rFonts w:ascii="Times New Roman" w:hAnsi="Times New Roman" w:cs="Times New Roman"/>
          <w:sz w:val="24"/>
          <w:szCs w:val="24"/>
        </w:rPr>
        <w:t>(Dalsgaard et al. 2011; Watson 2016)</w:t>
      </w:r>
      <w:ins w:id="59" w:author="zenrunner" w:date="2018-11-18T15:01:00Z">
        <w:r w:rsidR="00AE0E85">
          <w:rPr>
            <w:rFonts w:ascii="Times New Roman" w:hAnsi="Times New Roman" w:cs="Times New Roman"/>
            <w:sz w:val="24"/>
            <w:szCs w:val="24"/>
          </w:rPr>
          <w:t xml:space="preserve"> </w:t>
        </w:r>
      </w:ins>
      <w:r>
        <w:rPr>
          <w:rFonts w:ascii="Times New Roman" w:hAnsi="Times New Roman" w:cs="Times New Roman"/>
          <w:sz w:val="24"/>
          <w:szCs w:val="24"/>
        </w:rPr>
        <w:t xml:space="preserve">. </w:t>
      </w:r>
      <w:r w:rsidR="001475B9">
        <w:rPr>
          <w:rFonts w:ascii="Times New Roman" w:hAnsi="Times New Roman" w:cs="Times New Roman"/>
          <w:sz w:val="24"/>
          <w:szCs w:val="24"/>
        </w:rPr>
        <w:t>At the centre of facilitation</w:t>
      </w:r>
      <w:r w:rsidR="002A2680">
        <w:rPr>
          <w:rFonts w:ascii="Times New Roman" w:hAnsi="Times New Roman" w:cs="Times New Roman"/>
          <w:sz w:val="24"/>
          <w:szCs w:val="24"/>
        </w:rPr>
        <w:t xml:space="preserve"> research</w:t>
      </w:r>
      <w:r w:rsidR="001475B9">
        <w:rPr>
          <w:rFonts w:ascii="Times New Roman" w:hAnsi="Times New Roman" w:cs="Times New Roman"/>
          <w:sz w:val="24"/>
          <w:szCs w:val="24"/>
        </w:rPr>
        <w:t xml:space="preserve"> lies the concept of </w:t>
      </w:r>
      <w:r w:rsidR="006D798B">
        <w:rPr>
          <w:rFonts w:ascii="Times New Roman" w:hAnsi="Times New Roman" w:cs="Times New Roman"/>
          <w:sz w:val="24"/>
          <w:szCs w:val="24"/>
        </w:rPr>
        <w:t>foundational plant species or nurse plants, which are usually shrubs, perennials, trees or cushion plants that benefit other plant or taxa</w:t>
      </w:r>
      <w:r w:rsidR="002A2680">
        <w:rPr>
          <w:rFonts w:ascii="Times New Roman" w:hAnsi="Times New Roman" w:cs="Times New Roman"/>
          <w:sz w:val="24"/>
          <w:szCs w:val="24"/>
        </w:rPr>
        <w:t xml:space="preserve"> </w:t>
      </w:r>
      <w:r w:rsidR="002A2680">
        <w:rPr>
          <w:rFonts w:ascii="Times New Roman" w:hAnsi="Times New Roman" w:cs="Times New Roman"/>
          <w:sz w:val="24"/>
          <w:szCs w:val="24"/>
        </w:rPr>
        <w:fldChar w:fldCharType="begin"/>
      </w:r>
      <w:r w:rsidR="002A2680">
        <w:rPr>
          <w:rFonts w:ascii="Times New Roman" w:hAnsi="Times New Roman" w:cs="Times New Roman"/>
          <w:sz w:val="24"/>
          <w:szCs w:val="24"/>
        </w:rPr>
        <w:instrText xml:space="preserve"> ADDIN ZOTERO_ITEM CSL_CITATION {"citationID":"GqCbfmmU","properties":{"formattedCitation":"(G\\uc0\\u243{}mez-Aparicio et al. 2004)","plainCitation":"(Gómez-Aparicio et al. 2004)","noteIndex":0},"citationItems":[{"id":211,"uris":["http://zotero.org/users/local/tCrvyoCs/items/TUCK39KC"],"uri":["http://zotero.org/users/local/tCrvyoCs/items/TUCK39KC"],"itemData":{"id":211,"type":"article-journal","title":"APPLYING PLANT FACILITATION TO FOREST RESTORATION: A META-ANALYSIS OF THE USE OF SHRUBS AS NURSE PLANTS","container-title":"Ecological Applications","page":"1128-1138","volume":"14","issue":"4","source":"Crossref","DOI":"10.1890/03-5084","ISSN":"1051-0761","shortTitle":"APPLYING PLANT FACILITATION TO FOREST RESTORATION","language":"en","author":[{"family":"Gómez-Aparicio","given":"Lorena"},{"family":"Zamora","given":"Regino"},{"family":"Gómez","given":"Jose M."},{"family":"Hódar","given":"Jose A."},{"family":"Castro","given":"Jorge"},{"family":"Baraza","given":"Elena"}],"issued":{"date-parts":[["2004",8]]}}}],"schema":"https://github.com/citation-style-language/schema/raw/master/csl-citation.json"} </w:instrText>
      </w:r>
      <w:r w:rsidR="002A2680">
        <w:rPr>
          <w:rFonts w:ascii="Times New Roman" w:hAnsi="Times New Roman" w:cs="Times New Roman"/>
          <w:sz w:val="24"/>
          <w:szCs w:val="24"/>
        </w:rPr>
        <w:fldChar w:fldCharType="separate"/>
      </w:r>
      <w:r w:rsidR="002A2680" w:rsidRPr="002A2680">
        <w:rPr>
          <w:rFonts w:ascii="Times New Roman" w:hAnsi="Times New Roman" w:cs="Times New Roman"/>
          <w:sz w:val="24"/>
          <w:szCs w:val="24"/>
        </w:rPr>
        <w:t>(Gómez-Aparicio et al. 2004)</w:t>
      </w:r>
      <w:r w:rsidR="002A2680">
        <w:rPr>
          <w:rFonts w:ascii="Times New Roman" w:hAnsi="Times New Roman" w:cs="Times New Roman"/>
          <w:sz w:val="24"/>
          <w:szCs w:val="24"/>
        </w:rPr>
        <w:fldChar w:fldCharType="end"/>
      </w:r>
      <w:r w:rsidR="006D798B">
        <w:rPr>
          <w:rFonts w:ascii="Times New Roman" w:hAnsi="Times New Roman" w:cs="Times New Roman"/>
          <w:sz w:val="24"/>
          <w:szCs w:val="24"/>
        </w:rPr>
        <w:t xml:space="preserve"> through various mechanistic pathways such as seed trapping, abiotic stress amelioration, soil modification, and pollinator visitation </w:t>
      </w:r>
      <w:ins w:id="60" w:author="zenrunner" w:date="2018-11-18T15:02:00Z">
        <w:r w:rsidR="00746A22">
          <w:rPr>
            <w:rFonts w:ascii="Times New Roman" w:hAnsi="Times New Roman" w:cs="Times New Roman"/>
            <w:sz w:val="24"/>
            <w:szCs w:val="24"/>
          </w:rPr>
          <w:t xml:space="preserve">for other plants </w:t>
        </w:r>
      </w:ins>
      <w:r w:rsidR="006D798B">
        <w:rPr>
          <w:rFonts w:ascii="Times New Roman" w:hAnsi="Times New Roman" w:cs="Times New Roman"/>
          <w:sz w:val="24"/>
          <w:szCs w:val="24"/>
        </w:rPr>
        <w:fldChar w:fldCharType="begin"/>
      </w:r>
      <w:r w:rsidR="006D798B">
        <w:rPr>
          <w:rFonts w:ascii="Times New Roman" w:hAnsi="Times New Roman" w:cs="Times New Roman"/>
          <w:sz w:val="24"/>
          <w:szCs w:val="24"/>
        </w:rPr>
        <w:instrText xml:space="preserve"> ADDIN ZOTERO_ITEM CSL_CITATION {"citationID":"ZfVh792W","properties":{"formattedCitation":"(Filazzola and Lortie 2014)","plainCitation":"(Filazzola and Lortie 2014)","noteIndex":0},"citationItems":[{"id":303,"uris":["http://zotero.org/users/local/tCrvyoCs/items/EL45Y2LR"],"uri":["http://zotero.org/users/local/tCrvyoCs/items/EL45Y2LR"],"itemData":{"id":303,"type":"article-journal","title":"A systematic review and conceptual framework for the mechanistic pathways of nurse plants: A systematic review of nurse-plant mechanisms","container-title":"Global Ecology and Biogeography","page":"1335-1345","volume":"23","issue":"12","source":"Crossref","DOI":"10.1111/geb.12202","ISSN":"1466822X","shortTitle":"A systematic review and conceptual framework for the mechanistic pathways of nurse plants","language":"en","author":[{"family":"Filazzola","given":"Alessandro"},{"family":"Lortie","given":"Christopher J."}],"issued":{"date-parts":[["2014",12]]}}}],"schema":"https://github.com/citation-style-language/schema/raw/master/csl-citation.json"} </w:instrText>
      </w:r>
      <w:r w:rsidR="006D798B">
        <w:rPr>
          <w:rFonts w:ascii="Times New Roman" w:hAnsi="Times New Roman" w:cs="Times New Roman"/>
          <w:sz w:val="24"/>
          <w:szCs w:val="24"/>
        </w:rPr>
        <w:fldChar w:fldCharType="separate"/>
      </w:r>
      <w:r w:rsidR="006D798B" w:rsidRPr="006D798B">
        <w:rPr>
          <w:rFonts w:ascii="Times New Roman" w:hAnsi="Times New Roman" w:cs="Times New Roman"/>
          <w:sz w:val="24"/>
        </w:rPr>
        <w:t>(Filazzola and Lortie 2014)</w:t>
      </w:r>
      <w:r w:rsidR="006D798B">
        <w:rPr>
          <w:rFonts w:ascii="Times New Roman" w:hAnsi="Times New Roman" w:cs="Times New Roman"/>
          <w:sz w:val="24"/>
          <w:szCs w:val="24"/>
        </w:rPr>
        <w:fldChar w:fldCharType="end"/>
      </w:r>
      <w:ins w:id="61" w:author="zenrunner" w:date="2018-11-18T15:02:00Z">
        <w:r w:rsidR="00746A22">
          <w:rPr>
            <w:rFonts w:ascii="Times New Roman" w:hAnsi="Times New Roman" w:cs="Times New Roman"/>
            <w:sz w:val="24"/>
            <w:szCs w:val="24"/>
          </w:rPr>
          <w:t xml:space="preserve"> and X,Y,Z for animals (</w:t>
        </w:r>
      </w:ins>
      <w:ins w:id="62" w:author="zenrunner" w:date="2018-11-18T15:03:00Z">
        <w:r w:rsidR="00746A22" w:rsidRPr="00746A22">
          <w:rPr>
            <w:rFonts w:ascii="Times New Roman" w:hAnsi="Times New Roman" w:cs="Times New Roman"/>
            <w:sz w:val="24"/>
            <w:szCs w:val="24"/>
            <w:lang w:val="en-US"/>
          </w:rPr>
          <w:t>Lortie, C. J., Filazzola, A. and Sotomayor, D. A. 2016. Functional assessment of animal interactions with shrub-facilitation complexes: a formal synthesis and conceptual framework. - Functional Ecology 30: 41-51</w:t>
        </w:r>
        <w:r w:rsidR="00746A22">
          <w:rPr>
            <w:rFonts w:ascii="Times New Roman" w:hAnsi="Times New Roman" w:cs="Times New Roman"/>
            <w:sz w:val="24"/>
            <w:szCs w:val="24"/>
            <w:lang w:val="en-US"/>
          </w:rPr>
          <w:t>)</w:t>
        </w:r>
      </w:ins>
      <w:r w:rsidR="00DF31E8">
        <w:rPr>
          <w:rFonts w:ascii="Times New Roman" w:hAnsi="Times New Roman" w:cs="Times New Roman"/>
          <w:sz w:val="24"/>
          <w:szCs w:val="24"/>
        </w:rPr>
        <w:t>.</w:t>
      </w:r>
      <w:r w:rsidR="00793B2D">
        <w:rPr>
          <w:rFonts w:ascii="Times New Roman" w:hAnsi="Times New Roman" w:cs="Times New Roman"/>
          <w:sz w:val="24"/>
          <w:szCs w:val="24"/>
        </w:rPr>
        <w:t xml:space="preserve"> In particular, shrub canopy is thought to be the most important agent of structural facilitation</w:t>
      </w:r>
      <w:r w:rsidR="001E69F6">
        <w:rPr>
          <w:rFonts w:ascii="Times New Roman" w:hAnsi="Times New Roman" w:cs="Times New Roman"/>
          <w:sz w:val="24"/>
          <w:szCs w:val="24"/>
        </w:rPr>
        <w:t xml:space="preserve"> for animals</w:t>
      </w:r>
      <w:r w:rsidR="00793B2D">
        <w:rPr>
          <w:rFonts w:ascii="Times New Roman" w:hAnsi="Times New Roman" w:cs="Times New Roman"/>
          <w:sz w:val="24"/>
          <w:szCs w:val="24"/>
        </w:rPr>
        <w:t xml:space="preserve"> through direct and indirect shelter and refuge effects </w:t>
      </w:r>
      <w:r w:rsidR="00793B2D">
        <w:rPr>
          <w:rFonts w:ascii="Times New Roman" w:hAnsi="Times New Roman" w:cs="Times New Roman"/>
          <w:sz w:val="24"/>
          <w:szCs w:val="24"/>
        </w:rPr>
        <w:fldChar w:fldCharType="begin"/>
      </w:r>
      <w:r w:rsidR="00793B2D">
        <w:rPr>
          <w:rFonts w:ascii="Times New Roman" w:hAnsi="Times New Roman" w:cs="Times New Roman"/>
          <w:sz w:val="24"/>
          <w:szCs w:val="24"/>
        </w:rPr>
        <w:instrText xml:space="preserve"> ADDIN ZOTERO_ITEM CSL_CITATION {"citationID":"Y1AJdv69","properties":{"formattedCitation":"(Br\\uc0\\u229{}then and Lortie 2016; Lortie et al. 2018)","plainCitation":"(Bråthen and Lortie 2016; Lortie et al. 2018)","noteIndex":0},"citationItems":[{"id":318,"uris":["http://zotero.org/users/local/tCrvyoCs/items/VYX2GZEY"],"uri":["http://zotero.org/users/local/tCrvyoCs/items/VYX2GZEY"],"itemData":{"id":318,"type":"article-journal","title":"A portfolio effect of shrub canopy height on species richness in both stressful and competitive environments","container-title":"Functional Ecology","page":"60-69","volume":"30","issue":"1","source":"Crossref","DOI":"10.1111/1365-2435.12458","ISSN":"02698463","language":"en","author":[{"family":"Bråthen","given":"Kari Anne"},{"family":"Lortie","given":"Christopher"}],"editor":[{"family":"Michalet","given":"Richard"}],"issued":{"date-parts":[["2016",1]]}}},{"id":319,"uris":["http://zotero.org/users/local/tCrvyoCs/items/M2Y8E87F"],"uri":["http://zotero.org/users/local/tCrvyoCs/items/M2Y8E87F"],"itemData":{"id":319,"type":"article-journal","title":"The Groot Effect: Plant facilitation and desert shrub regrowth following extensive damage","container-title":"Ecology and Evolution","page":"706-715","volume":"8","issue":"1","source":"Crossref","DOI":"10.1002/ece3.3671","ISSN":"20457758","shortTitle":"The Groot Effect","language":"en","author":[{"family":"Lortie","given":"Christopher J."},{"family":"Gruber","given":"Eva"},{"family":"Filazzola","given":"Alex"},{"family":"Noble","given":"Taylor"},{"family":"Westphal","given":"Michael"}],"issued":{"date-parts":[["2018",1]]}}}],"schema":"https://github.com/citation-style-language/schema/raw/master/csl-citation.json"} </w:instrText>
      </w:r>
      <w:r w:rsidR="00793B2D">
        <w:rPr>
          <w:rFonts w:ascii="Times New Roman" w:hAnsi="Times New Roman" w:cs="Times New Roman"/>
          <w:sz w:val="24"/>
          <w:szCs w:val="24"/>
        </w:rPr>
        <w:fldChar w:fldCharType="separate"/>
      </w:r>
      <w:r w:rsidR="00793B2D" w:rsidRPr="00793B2D">
        <w:rPr>
          <w:rFonts w:ascii="Times New Roman" w:hAnsi="Times New Roman" w:cs="Times New Roman"/>
          <w:sz w:val="24"/>
          <w:szCs w:val="24"/>
        </w:rPr>
        <w:t>(Bråthen and Lortie 2016; Lortie et al. 2018)</w:t>
      </w:r>
      <w:r w:rsidR="00793B2D">
        <w:rPr>
          <w:rFonts w:ascii="Times New Roman" w:hAnsi="Times New Roman" w:cs="Times New Roman"/>
          <w:sz w:val="24"/>
          <w:szCs w:val="24"/>
        </w:rPr>
        <w:fldChar w:fldCharType="end"/>
      </w:r>
      <w:r w:rsidR="00793B2D">
        <w:rPr>
          <w:rFonts w:ascii="Times New Roman" w:hAnsi="Times New Roman" w:cs="Times New Roman"/>
          <w:sz w:val="24"/>
          <w:szCs w:val="24"/>
        </w:rPr>
        <w:t>.</w:t>
      </w:r>
      <w:r w:rsidR="00DF31E8">
        <w:rPr>
          <w:rFonts w:ascii="Times New Roman" w:hAnsi="Times New Roman" w:cs="Times New Roman"/>
          <w:sz w:val="24"/>
          <w:szCs w:val="24"/>
        </w:rPr>
        <w:t xml:space="preserve"> Hence, foundational plants serve as a great focal point for a </w:t>
      </w:r>
      <w:r w:rsidR="00DF31E8">
        <w:rPr>
          <w:rFonts w:ascii="Times New Roman" w:hAnsi="Times New Roman" w:cs="Times New Roman"/>
          <w:sz w:val="24"/>
          <w:szCs w:val="24"/>
        </w:rPr>
        <w:lastRenderedPageBreak/>
        <w:t>variety of studies hoping to examine plant-plant, plant-animal, plant-plant-animal, or pl</w:t>
      </w:r>
      <w:r w:rsidR="001E69F6">
        <w:rPr>
          <w:rFonts w:ascii="Times New Roman" w:hAnsi="Times New Roman" w:cs="Times New Roman"/>
          <w:sz w:val="24"/>
          <w:szCs w:val="24"/>
        </w:rPr>
        <w:t>ant-animal-animal facilitation in a given</w:t>
      </w:r>
      <w:r w:rsidR="00793B2D">
        <w:rPr>
          <w:rFonts w:ascii="Times New Roman" w:hAnsi="Times New Roman" w:cs="Times New Roman"/>
          <w:sz w:val="24"/>
          <w:szCs w:val="24"/>
        </w:rPr>
        <w:t xml:space="preserve"> ecosystem.</w:t>
      </w:r>
      <w:ins w:id="63" w:author="zenrunner" w:date="2018-11-18T15:03:00Z">
        <w:r w:rsidR="003C4281">
          <w:rPr>
            <w:rFonts w:ascii="Times New Roman" w:hAnsi="Times New Roman" w:cs="Times New Roman"/>
            <w:sz w:val="24"/>
            <w:szCs w:val="24"/>
          </w:rPr>
          <w:t xml:space="preserve">  Good.</w:t>
        </w:r>
      </w:ins>
    </w:p>
    <w:p w14:paraId="34EFA99C" w14:textId="006004A4" w:rsidR="001672CC" w:rsidRDefault="001672CC" w:rsidP="000A04A9">
      <w:pPr>
        <w:spacing w:after="0" w:line="360" w:lineRule="auto"/>
        <w:ind w:firstLine="720"/>
        <w:contextualSpacing/>
        <w:jc w:val="both"/>
        <w:rPr>
          <w:ins w:id="64" w:author="zenrunner" w:date="2018-11-18T15:10:00Z"/>
          <w:rFonts w:asciiTheme="majorBidi" w:hAnsiTheme="majorBidi" w:cstheme="majorBidi"/>
          <w:sz w:val="24"/>
          <w:szCs w:val="24"/>
        </w:rPr>
      </w:pPr>
      <w:del w:id="65" w:author="zenrunner" w:date="2018-11-18T15:03:00Z">
        <w:r w:rsidDel="00F05693">
          <w:rPr>
            <w:rFonts w:ascii="Times New Roman" w:hAnsi="Times New Roman" w:cs="Times New Roman"/>
            <w:sz w:val="24"/>
            <w:szCs w:val="24"/>
          </w:rPr>
          <w:delText xml:space="preserve">As previously mentioned, </w:delText>
        </w:r>
        <w:r w:rsidR="000A04A9" w:rsidDel="00F05693">
          <w:rPr>
            <w:rFonts w:ascii="Times New Roman" w:hAnsi="Times New Roman" w:cs="Times New Roman"/>
            <w:sz w:val="24"/>
            <w:szCs w:val="24"/>
          </w:rPr>
          <w:delText>numerous</w:delText>
        </w:r>
        <w:r w:rsidDel="00F05693">
          <w:rPr>
            <w:rFonts w:ascii="Times New Roman" w:hAnsi="Times New Roman" w:cs="Times New Roman"/>
            <w:sz w:val="24"/>
            <w:szCs w:val="24"/>
          </w:rPr>
          <w:delText xml:space="preserve"> facilitation studies have focused on arid ecosystems </w:delText>
        </w:r>
        <w:r w:rsidDel="00F05693">
          <w:rPr>
            <w:rFonts w:asciiTheme="majorBidi" w:hAnsiTheme="majorBidi" w:cstheme="majorBidi"/>
            <w:sz w:val="24"/>
            <w:szCs w:val="24"/>
          </w:rPr>
          <w:fldChar w:fldCharType="begin"/>
        </w:r>
        <w:r w:rsidDel="00F05693">
          <w:rPr>
            <w:rFonts w:asciiTheme="majorBidi" w:hAnsiTheme="majorBidi" w:cstheme="majorBidi"/>
            <w:sz w:val="24"/>
            <w:szCs w:val="24"/>
          </w:rPr>
          <w:delInstrText xml:space="preserve"> ADDIN ZOTERO_ITEM CSL_CITATION {"citationID":"Cqkug1yR","properties":{"formattedCitation":"(Maestre et al. 2009; Michalet et al. 2014)","plainCitation":"(Maestre et al. 2009; Michalet et al. 2014)","dontUpdate":true,"noteIndex":0},"citationItems":[{"id":274,"uris":["http://zotero.org/users/local/tCrvyoCs/items/LLNZAGTA"],"uri":["http://zotero.org/users/local/tCrvyoCs/items/LLNZAGTA"],"itemData":{"id":274,"type":"article-journal","title":"Refining the stress-gradient hypothesis for competition and facilitation in plant communities","container-title":"Journal of Ecology","page":"199-205","volume":"97","issue":"2","source":"Crossref","DOI":"10.1111/j.1365-2745.2008.01476.x","ISSN":"00220477, 13652745","language":"en","author":[{"family":"Maestre","given":"Fernando T."},{"family":"Callaway","given":"Ragan M."},{"family":"Valladares","given":"Fernando"},{"family":"Lortie","given":"Christopher J."}],"issued":{"date-parts":[["2009",3]]}}},{"id":298,"uris":["http://zotero.org/users/local/tCrvyoCs/items/AMCM5PL6"],"uri":["http://zotero.org/users/local/tCrvyoCs/items/AMCM5PL6"],"itemData":{"id":298,"type":"article-journal","title":"Two alternatives to the stress-gradient hypothesis at the edge of life: the collapse of facilitation and the switch from facilitation to competition","container-title":"Journal of Vegetation Science","page":"609-613","volume":"25","issue":"2","source":"Crossref","DOI":"10.1111/jvs.12123","ISSN":"11009233","shortTitle":"Two alternatives to the stress-gradient hypothesis at the edge of life","language":"en","author":[{"family":"Michalet","given":"Richard"},{"family":"Le Bagousse-Pinguet","given":"Yoann"},{"family":"Maalouf","given":"Jean-Paul"},{"family":"Lortie","given":"Christopher J."}],"editor":[{"family":"Palmer","given":"Michael"}],"issued":{"date-parts":[["2014",3]]}}}],"schema":"https://github.com/citation-style-language/schema/raw/master/csl-citation.json"} </w:delInstrText>
        </w:r>
        <w:r w:rsidDel="00F05693">
          <w:rPr>
            <w:rFonts w:asciiTheme="majorBidi" w:hAnsiTheme="majorBidi" w:cstheme="majorBidi"/>
            <w:sz w:val="24"/>
            <w:szCs w:val="24"/>
          </w:rPr>
          <w:fldChar w:fldCharType="separate"/>
        </w:r>
        <w:r w:rsidRPr="00357E33" w:rsidDel="00F05693">
          <w:rPr>
            <w:rFonts w:ascii="Times New Roman" w:hAnsi="Times New Roman" w:cs="Times New Roman"/>
            <w:sz w:val="24"/>
          </w:rPr>
          <w:delText>(Maes</w:delText>
        </w:r>
        <w:r w:rsidDel="00F05693">
          <w:rPr>
            <w:rFonts w:ascii="Times New Roman" w:hAnsi="Times New Roman" w:cs="Times New Roman"/>
            <w:sz w:val="24"/>
          </w:rPr>
          <w:delText>tre et al. 2009; Michalet et.</w:delText>
        </w:r>
        <w:r w:rsidRPr="00357E33" w:rsidDel="00F05693">
          <w:rPr>
            <w:rFonts w:ascii="Times New Roman" w:hAnsi="Times New Roman" w:cs="Times New Roman"/>
            <w:sz w:val="24"/>
          </w:rPr>
          <w:delText xml:space="preserve"> 2014)</w:delText>
        </w:r>
        <w:r w:rsidDel="00F05693">
          <w:rPr>
            <w:rFonts w:asciiTheme="majorBidi" w:hAnsiTheme="majorBidi" w:cstheme="majorBidi"/>
            <w:sz w:val="24"/>
            <w:szCs w:val="24"/>
          </w:rPr>
          <w:fldChar w:fldCharType="end"/>
        </w:r>
        <w:r w:rsidR="000060EA" w:rsidDel="00F05693">
          <w:rPr>
            <w:rFonts w:asciiTheme="majorBidi" w:hAnsiTheme="majorBidi" w:cstheme="majorBidi"/>
            <w:sz w:val="24"/>
            <w:szCs w:val="24"/>
          </w:rPr>
          <w:delText xml:space="preserve"> since</w:delText>
        </w:r>
        <w:r w:rsidR="000A04A9" w:rsidDel="00F05693">
          <w:rPr>
            <w:rFonts w:asciiTheme="majorBidi" w:hAnsiTheme="majorBidi" w:cstheme="majorBidi"/>
            <w:sz w:val="24"/>
            <w:szCs w:val="24"/>
          </w:rPr>
          <w:delText xml:space="preserve"> g</w:delText>
        </w:r>
      </w:del>
      <w:ins w:id="66" w:author="zenrunner" w:date="2018-11-18T15:03:00Z">
        <w:r w:rsidR="00F05693">
          <w:rPr>
            <w:rFonts w:ascii="Times New Roman" w:hAnsi="Times New Roman" w:cs="Times New Roman"/>
            <w:sz w:val="24"/>
            <w:szCs w:val="24"/>
          </w:rPr>
          <w:t>G</w:t>
        </w:r>
      </w:ins>
      <w:r w:rsidR="000A04A9">
        <w:rPr>
          <w:rFonts w:asciiTheme="majorBidi" w:hAnsiTheme="majorBidi" w:cstheme="majorBidi"/>
          <w:sz w:val="24"/>
          <w:szCs w:val="24"/>
        </w:rPr>
        <w:t xml:space="preserve">lobal desertification and arid region expansion </w:t>
      </w:r>
      <w:del w:id="67" w:author="zenrunner" w:date="2018-11-18T15:03:00Z">
        <w:r w:rsidR="000A04A9" w:rsidDel="005021A7">
          <w:rPr>
            <w:rFonts w:asciiTheme="majorBidi" w:hAnsiTheme="majorBidi" w:cstheme="majorBidi"/>
            <w:sz w:val="24"/>
            <w:szCs w:val="24"/>
          </w:rPr>
          <w:delText>continue to be a growing issue</w:delText>
        </w:r>
      </w:del>
      <w:ins w:id="68" w:author="zenrunner" w:date="2018-11-18T15:03:00Z">
        <w:r w:rsidR="005021A7">
          <w:rPr>
            <w:rFonts w:asciiTheme="majorBidi" w:hAnsiTheme="majorBidi" w:cstheme="majorBidi"/>
            <w:sz w:val="24"/>
            <w:szCs w:val="24"/>
          </w:rPr>
          <w:t>are critical global change issues</w:t>
        </w:r>
      </w:ins>
      <w:r w:rsidR="000A04A9">
        <w:rPr>
          <w:rFonts w:asciiTheme="majorBidi" w:hAnsiTheme="majorBidi" w:cstheme="majorBidi"/>
          <w:sz w:val="24"/>
          <w:szCs w:val="24"/>
        </w:rPr>
        <w:t xml:space="preserve">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{"citationID":"helt0BZQ","properties":{"formattedCitation":"(Asner and Heidebrecht 2005)","plainCitation":"(Asner and Heidebrecht 2005)","noteIndex":0},"citationItems":[{"id":322,"uris":["http://zotero.org/users/local/tCrvyoCs/items/HKMAUGQ3"],"uri":["http://zotero.org/users/local/tCrvyoCs/items/HKMAUGQ3"],"itemData":{"id":322,"type":"article-journal","title":"Desertification alters regional ecosystem-climate interactions","container-title":"Global Change Biology","page":"182-194","volume":"11","issue":"1","source":"Crossref","DOI":"10.1111/j.1529-8817.2003.00880.x","ISSN":"1354-1013, 1365-2486","language":"en","author":[{"family":"Asner","given":"Gregory P."},{"family":"Heidebrecht","given":"Kathleen B."}],"issued":{"date-parts":[["2005",1]]}}}],"schema":"https://github.com/citation-style-language/schema/raw/master/csl-citation.json"} </w:instrText>
      </w:r>
      <w:r>
        <w:rPr>
          <w:rFonts w:asciiTheme="majorBidi" w:hAnsiTheme="majorBidi" w:cstheme="majorBidi"/>
          <w:sz w:val="24"/>
          <w:szCs w:val="24"/>
        </w:rPr>
        <w:fldChar w:fldCharType="separate"/>
      </w:r>
      <w:r w:rsidRPr="007C4AB1">
        <w:rPr>
          <w:rFonts w:ascii="Times New Roman" w:hAnsi="Times New Roman" w:cs="Times New Roman"/>
          <w:sz w:val="24"/>
        </w:rPr>
        <w:t>(Asner and Heidebrecht 2005)</w:t>
      </w:r>
      <w:r>
        <w:rPr>
          <w:rFonts w:asciiTheme="majorBidi" w:hAnsiTheme="majorBidi" w:cstheme="majorBidi"/>
          <w:sz w:val="24"/>
          <w:szCs w:val="24"/>
        </w:rPr>
        <w:fldChar w:fldCharType="end"/>
      </w:r>
      <w:r>
        <w:rPr>
          <w:rFonts w:asciiTheme="majorBidi" w:hAnsiTheme="majorBidi" w:cstheme="majorBidi"/>
          <w:sz w:val="24"/>
          <w:szCs w:val="24"/>
        </w:rPr>
        <w:t xml:space="preserve">. Temperature, variability in precipitation,  extended drought periods, and radiation are probable factors affecting the function of foundation species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{"citationID":"z3pdqSAe","properties":{"formattedCitation":"(Kogan and Guo 2015; MacDonald 2007; Tattini et al. 2006)","plainCitation":"(Kogan and Guo 2015; MacDonald 2007; Tattini et al. 2006)","noteIndex":0},"citationItems":[{"id":323,"uris":["http://zotero.org/users/local/tCrvyoCs/items/GAD58JK9"],"uri":["http://zotero.org/users/local/tCrvyoCs/items/GAD58JK9"],"itemData":{"id":323,"type":"article-journal","title":"2006–2015 mega-drought in the western USA and its monitoring from space data","container-title":"Geomatics, Natural Hazards and Risk","page":"651-668","volume":"6","issue":"8","source":"Crossref","DOI":"10.1080/19475705.2015.1079265","ISSN":"1947-5705, 1947-5713","language":"en","author":[{"family":"Kogan","given":"Felix"},{"family":"Guo","given":"Wei"}],"issued":{"date-parts":[["2015",11,17]]}}},{"id":324,"uris":["http://zotero.org/users/local/tCrvyoCs/items/EIG98RP3"],"uri":["http://zotero.org/users/local/tCrvyoCs/items/EIG98RP3"],"itemData":{"id":324,"type":"article-journal","title":"Severe and sustained drought in southern California and the West: Present conditions and insights from the past on causes and impacts","container-title":"Quaternary International","page":"87-100","volume":"173-174","source":"Crossref","DOI":"10.1016/j.quaint.2007.03.012","ISSN":"10406182","shortTitle":"Severe and sustained drought in southern California and the West","language":"en","author":[{"family":"MacDonald","given":"Glen M."}],"issued":{"date-parts":[["2007",10]]}}},{"id":325,"uris":["http://zotero.org/users/local/tCrvyoCs/items/FPDVFVWS"],"uri":["http://zotero.org/users/local/tCrvyoCs/items/FPDVFVWS"],"itemData":{"id":325,"type":"article-journal","title":"Morpho-anatomical, physiological and biochemical adjustments in response to root zone salinity stress and high solar radiation in two Mediterranean evergreen shrubs, Myrtus communis and Pistacia lentiscus","container-title":"New Phytologist","page":"779-794","volume":"170","issue":"4","source":"Crossref","DOI":"10.1111/j.1469-8137.2006.01723.x","ISSN":"0028-646X, 1469-8137","language":"en","author":[{"family":"Tattini","given":"Massimiliano"},{"family":"Remorini","given":"Damiano"},{"family":"Pinelli","given":"Patrizia"},{"family":"Agati","given":"Giovanni"},{"family":"Saracini","given":"Erica"},{"family":"Traversi","given":"Maria Laura"},{"family":"Massai","given":"Rossano"}],"issued":{"date-parts":[["2006",6]]}}}],"schema":"https://github.com/citation-style-language/schema/raw/master/csl-citation.json"} </w:instrText>
      </w:r>
      <w:r>
        <w:rPr>
          <w:rFonts w:asciiTheme="majorBidi" w:hAnsiTheme="majorBidi" w:cstheme="majorBidi"/>
          <w:sz w:val="24"/>
          <w:szCs w:val="24"/>
        </w:rPr>
        <w:fldChar w:fldCharType="separate"/>
      </w:r>
      <w:r w:rsidRPr="002E66CD">
        <w:rPr>
          <w:rFonts w:ascii="Times New Roman" w:hAnsi="Times New Roman" w:cs="Times New Roman"/>
          <w:sz w:val="24"/>
        </w:rPr>
        <w:t>(Kogan and Guo 2015; MacDonald 2007; Tattini et al. 2006)</w:t>
      </w:r>
      <w:r>
        <w:rPr>
          <w:rFonts w:asciiTheme="majorBidi" w:hAnsiTheme="majorBidi" w:cstheme="majorBidi"/>
          <w:sz w:val="24"/>
          <w:szCs w:val="24"/>
        </w:rPr>
        <w:fldChar w:fldCharType="end"/>
      </w:r>
      <w:r>
        <w:rPr>
          <w:rFonts w:asciiTheme="majorBidi" w:hAnsiTheme="majorBidi" w:cstheme="majorBidi"/>
          <w:sz w:val="24"/>
          <w:szCs w:val="24"/>
        </w:rPr>
        <w:t xml:space="preserve">. The changes in the above weather parameters are </w:t>
      </w:r>
      <w:del w:id="69" w:author="zenrunner" w:date="2018-11-18T15:04:00Z">
        <w:r w:rsidDel="00A80E03">
          <w:rPr>
            <w:rFonts w:asciiTheme="majorBidi" w:hAnsiTheme="majorBidi" w:cstheme="majorBidi"/>
            <w:sz w:val="24"/>
            <w:szCs w:val="24"/>
          </w:rPr>
          <w:delText xml:space="preserve">mainly </w:delText>
        </w:r>
      </w:del>
      <w:ins w:id="70" w:author="zenrunner" w:date="2018-11-18T15:04:00Z">
        <w:r w:rsidR="00A80E03">
          <w:rPr>
            <w:rFonts w:asciiTheme="majorBidi" w:hAnsiTheme="majorBidi" w:cstheme="majorBidi"/>
            <w:sz w:val="24"/>
            <w:szCs w:val="24"/>
          </w:rPr>
          <w:t xml:space="preserve">primarily </w:t>
        </w:r>
      </w:ins>
      <w:r>
        <w:rPr>
          <w:rFonts w:asciiTheme="majorBidi" w:hAnsiTheme="majorBidi" w:cstheme="majorBidi"/>
          <w:sz w:val="24"/>
          <w:szCs w:val="24"/>
        </w:rPr>
        <w:t xml:space="preserve">due to anthropogenic climate change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{"citationID":"g4xl7U9N","properties":{"formattedCitation":"(Gibelin and D\\uc0\\u233{}qu\\uc0\\u233{} 2003)","plainCitation":"(Gibelin and Déqué 2003)","noteIndex":0},"citationItems":[{"id":327,"uris":["http://zotero.org/users/local/tCrvyoCs/items/F3QU99DD"],"uri":["http://zotero.org/users/local/tCrvyoCs/items/F3QU99DD"],"itemData":{"id":327,"type":"article-journal","title":"Anthropogenic climate change over the Mediterranean region simulated by a global variable resolution model","container-title":"Climate Dynamics","page":"327-339","volume":"20","issue":"4","source":"Crossref","DOI":"10.1007/s00382-002-0277-1","ISSN":"0930-7575, 1432-0894","language":"en","author":[{"family":"Gibelin","given":"A.-L."},{"family":"Déqué","given":"M."}],"issued":{"date-parts":[["2003",2]]}}}],"schema":"https://github.com/citation-style-language/schema/raw/master/csl-citation.json"} </w:instrText>
      </w:r>
      <w:r>
        <w:rPr>
          <w:rFonts w:asciiTheme="majorBidi" w:hAnsiTheme="majorBidi" w:cstheme="majorBidi"/>
          <w:sz w:val="24"/>
          <w:szCs w:val="24"/>
        </w:rPr>
        <w:fldChar w:fldCharType="separate"/>
      </w:r>
      <w:r w:rsidRPr="002E66CD">
        <w:rPr>
          <w:rFonts w:ascii="Times New Roman" w:hAnsi="Times New Roman" w:cs="Times New Roman"/>
          <w:sz w:val="24"/>
          <w:szCs w:val="24"/>
        </w:rPr>
        <w:t>(Gibelin and Déqué 2003)</w:t>
      </w:r>
      <w:r>
        <w:rPr>
          <w:rFonts w:asciiTheme="majorBidi" w:hAnsiTheme="majorBidi" w:cstheme="majorBidi"/>
          <w:sz w:val="24"/>
          <w:szCs w:val="24"/>
        </w:rPr>
        <w:fldChar w:fldCharType="end"/>
      </w:r>
      <w:ins w:id="71" w:author="zenrunner" w:date="2018-11-18T15:04:00Z">
        <w:r w:rsidR="001D5CF5">
          <w:rPr>
            <w:rFonts w:asciiTheme="majorBidi" w:hAnsiTheme="majorBidi" w:cstheme="majorBidi"/>
            <w:sz w:val="24"/>
            <w:szCs w:val="24"/>
          </w:rPr>
          <w:t xml:space="preserve"> </w:t>
        </w:r>
      </w:ins>
      <w:del w:id="72" w:author="zenrunner" w:date="2018-11-18T15:04:00Z">
        <w:r w:rsidDel="001D5CF5">
          <w:rPr>
            <w:rFonts w:asciiTheme="majorBidi" w:hAnsiTheme="majorBidi" w:cstheme="majorBidi"/>
            <w:sz w:val="24"/>
            <w:szCs w:val="24"/>
          </w:rPr>
          <w:delText>, which</w:delText>
        </w:r>
      </w:del>
      <w:ins w:id="73" w:author="zenrunner" w:date="2018-11-18T15:04:00Z">
        <w:r w:rsidR="001D5CF5">
          <w:rPr>
            <w:rFonts w:asciiTheme="majorBidi" w:hAnsiTheme="majorBidi" w:cstheme="majorBidi"/>
            <w:sz w:val="24"/>
            <w:szCs w:val="24"/>
          </w:rPr>
          <w:t>that</w:t>
        </w:r>
      </w:ins>
      <w:r>
        <w:rPr>
          <w:rFonts w:asciiTheme="majorBidi" w:hAnsiTheme="majorBidi" w:cstheme="majorBidi"/>
          <w:sz w:val="24"/>
          <w:szCs w:val="24"/>
        </w:rPr>
        <w:t xml:space="preserve"> significantly </w:t>
      </w:r>
      <w:del w:id="74" w:author="zenrunner" w:date="2018-11-18T15:04:00Z">
        <w:r w:rsidDel="00546072">
          <w:rPr>
            <w:rFonts w:asciiTheme="majorBidi" w:hAnsiTheme="majorBidi" w:cstheme="majorBidi"/>
            <w:sz w:val="24"/>
            <w:szCs w:val="24"/>
          </w:rPr>
          <w:delText xml:space="preserve">alters </w:delText>
        </w:r>
      </w:del>
      <w:ins w:id="75" w:author="zenrunner" w:date="2018-11-18T15:04:00Z">
        <w:r w:rsidR="00546072">
          <w:rPr>
            <w:rFonts w:asciiTheme="majorBidi" w:hAnsiTheme="majorBidi" w:cstheme="majorBidi"/>
            <w:sz w:val="24"/>
            <w:szCs w:val="24"/>
          </w:rPr>
          <w:t xml:space="preserve">modifies </w:t>
        </w:r>
      </w:ins>
      <w:r>
        <w:rPr>
          <w:rFonts w:asciiTheme="majorBidi" w:hAnsiTheme="majorBidi" w:cstheme="majorBidi"/>
          <w:sz w:val="24"/>
          <w:szCs w:val="24"/>
        </w:rPr>
        <w:t xml:space="preserve">physical and biological systems in all continents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{"citationID":"cEBPI6Fj","properties":{"formattedCitation":"(Rosenzweig et al. 2008)","plainCitation":"(Rosenzweig et al. 2008)","noteIndex":0},"citationItems":[{"id":326,"uris":["http://zotero.org/users/local/tCrvyoCs/items/3LQYAQCE"],"uri":["http://zotero.org/users/local/tCrvyoCs/items/3LQYAQCE"],"itemData":{"id":326,"type":"article-journal","title":"Attributing physical and biological impacts to anthropogenic climate change","container-title":"Nature","page":"353","volume":"453","journalAbbreviation":"Nature","author":[{"family":"Rosenzweig","given":"Cynthia"},{"family":"Karoly","given":"David"},{"family":"Vicarelli","given":"Marta"},{"family":"Neofotis","given":"Peter"},{"family":"Wu","given":"Qigang"},{"family":"Casassa","given":"Gino"},{"family":"Menzel","given":"Annette"},{"family":"Root","given":"Terry L."},{"family":"Estrella","given":"Nicole"},{"family":"Seguin","given":"Bernard"},{"family":"Tryjanowski","given":"Piotr"},{"family":"Liu","given":"Chunzhen"},{"family":"Rawlins","given":"Samuel"},{"family":"Imeson","given":"Anton"}],"issued":{"date-parts":[["2008",5,15]]}}}],"schema":"https://github.com/citation-style-language/schema/raw/master/csl-citation.json"} </w:instrText>
      </w:r>
      <w:r>
        <w:rPr>
          <w:rFonts w:asciiTheme="majorBidi" w:hAnsiTheme="majorBidi" w:cstheme="majorBidi"/>
          <w:sz w:val="24"/>
          <w:szCs w:val="24"/>
        </w:rPr>
        <w:fldChar w:fldCharType="separate"/>
      </w:r>
      <w:r w:rsidRPr="002E66CD">
        <w:rPr>
          <w:rFonts w:ascii="Times New Roman" w:hAnsi="Times New Roman" w:cs="Times New Roman"/>
          <w:sz w:val="24"/>
        </w:rPr>
        <w:t>(Rosenzweig et al. 2008)</w:t>
      </w:r>
      <w:r>
        <w:rPr>
          <w:rFonts w:asciiTheme="majorBidi" w:hAnsiTheme="majorBidi" w:cstheme="majorBidi"/>
          <w:sz w:val="24"/>
          <w:szCs w:val="24"/>
        </w:rPr>
        <w:fldChar w:fldCharType="end"/>
      </w:r>
      <w:r>
        <w:rPr>
          <w:rFonts w:asciiTheme="majorBidi" w:hAnsiTheme="majorBidi" w:cstheme="majorBidi"/>
          <w:sz w:val="24"/>
          <w:szCs w:val="24"/>
        </w:rPr>
        <w:t xml:space="preserve">. </w:t>
      </w:r>
      <w:del w:id="76" w:author="zenrunner" w:date="2018-11-18T15:04:00Z">
        <w:r w:rsidDel="0031656F">
          <w:rPr>
            <w:rFonts w:asciiTheme="majorBidi" w:hAnsiTheme="majorBidi" w:cstheme="majorBidi"/>
            <w:sz w:val="24"/>
            <w:szCs w:val="24"/>
          </w:rPr>
          <w:delText>Despite the interest in effects of climate change on p</w:delText>
        </w:r>
        <w:r w:rsidR="00CF5CE1" w:rsidDel="0031656F">
          <w:rPr>
            <w:rFonts w:asciiTheme="majorBidi" w:hAnsiTheme="majorBidi" w:cstheme="majorBidi"/>
            <w:sz w:val="24"/>
            <w:szCs w:val="24"/>
          </w:rPr>
          <w:delText>hysiology and biology, f</w:delText>
        </w:r>
      </w:del>
      <w:ins w:id="77" w:author="zenrunner" w:date="2018-11-18T15:04:00Z">
        <w:r w:rsidR="0031656F">
          <w:rPr>
            <w:rFonts w:asciiTheme="majorBidi" w:hAnsiTheme="majorBidi" w:cstheme="majorBidi"/>
            <w:sz w:val="24"/>
            <w:szCs w:val="24"/>
          </w:rPr>
          <w:t>F</w:t>
        </w:r>
      </w:ins>
      <w:r w:rsidR="00CF5CE1">
        <w:rPr>
          <w:rFonts w:asciiTheme="majorBidi" w:hAnsiTheme="majorBidi" w:cstheme="majorBidi"/>
          <w:sz w:val="24"/>
          <w:szCs w:val="24"/>
        </w:rPr>
        <w:t>ew</w:t>
      </w:r>
      <w:r>
        <w:rPr>
          <w:rFonts w:asciiTheme="majorBidi" w:hAnsiTheme="majorBidi" w:cstheme="majorBidi"/>
          <w:sz w:val="24"/>
          <w:szCs w:val="24"/>
        </w:rPr>
        <w:t xml:space="preserve"> </w:t>
      </w:r>
      <w:del w:id="78" w:author="zenrunner" w:date="2018-11-18T15:04:00Z">
        <w:r w:rsidDel="0031656F">
          <w:rPr>
            <w:rFonts w:asciiTheme="majorBidi" w:hAnsiTheme="majorBidi" w:cstheme="majorBidi"/>
            <w:sz w:val="24"/>
            <w:szCs w:val="24"/>
          </w:rPr>
          <w:delText>of the published literature has</w:delText>
        </w:r>
      </w:del>
      <w:ins w:id="79" w:author="zenrunner" w:date="2018-11-18T15:04:00Z">
        <w:r w:rsidR="0031656F">
          <w:rPr>
            <w:rFonts w:asciiTheme="majorBidi" w:hAnsiTheme="majorBidi" w:cstheme="majorBidi"/>
            <w:sz w:val="24"/>
            <w:szCs w:val="24"/>
          </w:rPr>
          <w:t>studies have</w:t>
        </w:r>
      </w:ins>
      <w:r>
        <w:rPr>
          <w:rFonts w:asciiTheme="majorBidi" w:hAnsiTheme="majorBidi" w:cstheme="majorBidi"/>
          <w:sz w:val="24"/>
          <w:szCs w:val="24"/>
        </w:rPr>
        <w:t xml:space="preserve"> focused on </w:t>
      </w:r>
      <w:ins w:id="80" w:author="zenrunner" w:date="2018-11-18T15:04:00Z">
        <w:r w:rsidR="001600F9">
          <w:rPr>
            <w:rFonts w:asciiTheme="majorBidi" w:hAnsiTheme="majorBidi" w:cstheme="majorBidi"/>
            <w:sz w:val="24"/>
            <w:szCs w:val="24"/>
          </w:rPr>
          <w:t xml:space="preserve">the </w:t>
        </w:r>
      </w:ins>
      <w:r>
        <w:rPr>
          <w:rFonts w:asciiTheme="majorBidi" w:hAnsiTheme="majorBidi" w:cstheme="majorBidi"/>
          <w:sz w:val="24"/>
          <w:szCs w:val="24"/>
        </w:rPr>
        <w:t xml:space="preserve">effects of anthropogenic factors on animal behaviour </w:t>
      </w:r>
      <w:del w:id="81" w:author="zenrunner" w:date="2018-11-18T15:05:00Z">
        <w:r w:rsidDel="006E3D84">
          <w:rPr>
            <w:rFonts w:asciiTheme="majorBidi" w:hAnsiTheme="majorBidi" w:cstheme="majorBidi"/>
            <w:sz w:val="24"/>
            <w:szCs w:val="24"/>
          </w:rPr>
          <w:delText>and in turn</w:delText>
        </w:r>
      </w:del>
      <w:ins w:id="82" w:author="zenrunner" w:date="2018-11-18T15:05:00Z">
        <w:r w:rsidR="006E3D84">
          <w:rPr>
            <w:rFonts w:asciiTheme="majorBidi" w:hAnsiTheme="majorBidi" w:cstheme="majorBidi"/>
            <w:sz w:val="24"/>
            <w:szCs w:val="24"/>
          </w:rPr>
          <w:t>or</w:t>
        </w:r>
      </w:ins>
      <w:r>
        <w:rPr>
          <w:rFonts w:asciiTheme="majorBidi" w:hAnsiTheme="majorBidi" w:cstheme="majorBidi"/>
          <w:sz w:val="24"/>
          <w:szCs w:val="24"/>
        </w:rPr>
        <w:t xml:space="preserve"> the conservation of </w:t>
      </w:r>
      <w:ins w:id="83" w:author="zenrunner" w:date="2018-11-18T15:05:00Z">
        <w:r w:rsidR="009901FD">
          <w:rPr>
            <w:rFonts w:asciiTheme="majorBidi" w:hAnsiTheme="majorBidi" w:cstheme="majorBidi"/>
            <w:sz w:val="24"/>
            <w:szCs w:val="24"/>
          </w:rPr>
          <w:t xml:space="preserve">general </w:t>
        </w:r>
      </w:ins>
      <w:r>
        <w:rPr>
          <w:rFonts w:asciiTheme="majorBidi" w:hAnsiTheme="majorBidi" w:cstheme="majorBidi"/>
          <w:sz w:val="24"/>
          <w:szCs w:val="24"/>
        </w:rPr>
        <w:t xml:space="preserve">biodiversity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{"citationID":"AYFazHJ3","properties":{"formattedCitation":"(Oded Berger-Tal et al. 2016)","plainCitation":"(Oded Berger-Tal et al. 2016)","noteIndex":0},"citationItems":[{"id":198,"uris":["http://zotero.org/users/local/tCrvyoCs/items/4HVSH3XX"],"uri":["http://zotero.org/users/local/tCrvyoCs/items/4HVSH3XX"],"itemData":{"id":198,"type":"article-journal","title":"A systematic survey of the integration of animal behavior into conservation: Animal Behavior and Conservation","container-title":"Conservation Biology","page":"744-753","volume":"30","issue":"4","source":"Crossref","DOI":"10.1111/cobi.12654","ISSN":"08888892","shortTitle":"A systematic survey of the integration of animal behavior into conservation","language":"en","author":[{"family":"Berger-Tal","given":"Oded"},{"family":"Blumstein","given":"Daniel T."},{"family":"Carroll","given":"Scott"},{"family":"Fisher","given":"Robert N."},{"family":"Mesnick","given":"Sarah L."},{"family":"Owen","given":"Megan A."},{"family":"Saltz","given":"David"},{"family":"St. Claire","given":"Colleen Cassady"},{"family":"Swaisgood","given":"Ronald R."}],"issued":{"date-parts":[["2016",8]]}}}],"schema":"https://github.com/citation-style-language/schema/raw/master/csl-citation.json"} </w:instrText>
      </w:r>
      <w:r>
        <w:rPr>
          <w:rFonts w:asciiTheme="majorBidi" w:hAnsiTheme="majorBidi" w:cstheme="majorBidi"/>
          <w:sz w:val="24"/>
          <w:szCs w:val="24"/>
        </w:rPr>
        <w:fldChar w:fldCharType="separate"/>
      </w:r>
      <w:r>
        <w:rPr>
          <w:rFonts w:ascii="Times New Roman" w:hAnsi="Times New Roman" w:cs="Times New Roman"/>
          <w:sz w:val="24"/>
        </w:rPr>
        <w:t>(</w:t>
      </w:r>
      <w:r w:rsidRPr="001E69F6">
        <w:rPr>
          <w:rFonts w:ascii="Times New Roman" w:hAnsi="Times New Roman" w:cs="Times New Roman"/>
          <w:sz w:val="24"/>
        </w:rPr>
        <w:t>Berger-Tal et al. 2016)</w:t>
      </w:r>
      <w:r>
        <w:rPr>
          <w:rFonts w:asciiTheme="majorBidi" w:hAnsiTheme="majorBidi" w:cstheme="majorBidi"/>
          <w:sz w:val="24"/>
          <w:szCs w:val="24"/>
        </w:rPr>
        <w:fldChar w:fldCharType="end"/>
      </w:r>
      <w:r>
        <w:rPr>
          <w:rFonts w:asciiTheme="majorBidi" w:hAnsiTheme="majorBidi" w:cstheme="majorBidi"/>
          <w:sz w:val="24"/>
          <w:szCs w:val="24"/>
        </w:rPr>
        <w:t>. Thus, closing this research gap by examining behavioural-ecological domains such as movement and spatial pattern, forging and vigilance, social organization</w:t>
      </w:r>
      <w:r w:rsidR="000060EA">
        <w:rPr>
          <w:rFonts w:asciiTheme="majorBidi" w:hAnsiTheme="majorBidi" w:cstheme="majorBidi"/>
          <w:sz w:val="24"/>
          <w:szCs w:val="24"/>
        </w:rPr>
        <w:t>,</w:t>
      </w:r>
      <w:r>
        <w:rPr>
          <w:rFonts w:asciiTheme="majorBidi" w:hAnsiTheme="majorBidi" w:cstheme="majorBidi"/>
          <w:sz w:val="24"/>
          <w:szCs w:val="24"/>
        </w:rPr>
        <w:t xml:space="preserve"> and reproductive behaviour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{"citationID":"oUjyO6xv","properties":{"formattedCitation":"(O. Berger-Tal et al. 2011)","plainCitation":"(O. Berger-Tal et al. 2011)","noteIndex":0},"citationItems":[{"id":185,"uris":["http://zotero.org/users/local/tCrvyoCs/items/X5LK839F"],"uri":["http://zotero.org/users/local/tCrvyoCs/items/X5LK839F"],"itemData":{"id":185,"type":"article-journal","title":"Integrating animal behavior and conservation biology: a conceptual framework","container-title":"Behavioral Ecology","page":"236-239","volume":"22","issue":"2","source":"Crossref","DOI":"10.1093/beheco/arq224","ISSN":"1045-2249, 1465-7279","shortTitle":"Integrating animal behavior and conservation biology","language":"en","author":[{"family":"Berger-Tal","given":"O."},{"family":"Polak","given":"T."},{"family":"Oron","given":"A."},{"family":"Lubin","given":"Y."},{"family":"Kotler","given":"B. P."},{"family":"Saltz","given":"D."}],"issued":{"date-parts":[["2011",3,1]]}}}],"schema":"https://github.com/citation-style-language/schema/raw/master/csl-citation.json"} </w:instrText>
      </w:r>
      <w:r>
        <w:rPr>
          <w:rFonts w:asciiTheme="majorBidi" w:hAnsiTheme="majorBidi" w:cstheme="majorBidi"/>
          <w:sz w:val="24"/>
          <w:szCs w:val="24"/>
        </w:rPr>
        <w:fldChar w:fldCharType="separate"/>
      </w:r>
      <w:r>
        <w:rPr>
          <w:rFonts w:ascii="Times New Roman" w:hAnsi="Times New Roman" w:cs="Times New Roman"/>
          <w:sz w:val="24"/>
        </w:rPr>
        <w:t>(</w:t>
      </w:r>
      <w:r w:rsidRPr="00770ADC">
        <w:rPr>
          <w:rFonts w:ascii="Times New Roman" w:hAnsi="Times New Roman" w:cs="Times New Roman"/>
          <w:sz w:val="24"/>
        </w:rPr>
        <w:t>Berger-Tal et al. 2011)</w:t>
      </w:r>
      <w:r>
        <w:rPr>
          <w:rFonts w:asciiTheme="majorBidi" w:hAnsiTheme="majorBidi" w:cstheme="majorBidi"/>
          <w:sz w:val="24"/>
          <w:szCs w:val="24"/>
        </w:rPr>
        <w:fldChar w:fldCharType="end"/>
      </w:r>
      <w:r>
        <w:rPr>
          <w:rFonts w:asciiTheme="majorBidi" w:hAnsiTheme="majorBidi" w:cstheme="majorBidi"/>
          <w:sz w:val="24"/>
          <w:szCs w:val="24"/>
        </w:rPr>
        <w:t xml:space="preserve"> against the landscape can provide crucial knowledge for conservation paradigms and frameworks</w:t>
      </w:r>
      <w:del w:id="84" w:author="zenrunner" w:date="2018-11-18T15:05:00Z">
        <w:r w:rsidDel="002A6DBD">
          <w:rPr>
            <w:rFonts w:asciiTheme="majorBidi" w:hAnsiTheme="majorBidi" w:cstheme="majorBidi"/>
            <w:sz w:val="24"/>
            <w:szCs w:val="24"/>
          </w:rPr>
          <w:delText xml:space="preserve"> </w:delText>
        </w:r>
        <w:r w:rsidR="0004161F" w:rsidDel="002A6DBD">
          <w:rPr>
            <w:rFonts w:asciiTheme="majorBidi" w:hAnsiTheme="majorBidi" w:cstheme="majorBidi"/>
            <w:sz w:val="24"/>
            <w:szCs w:val="24"/>
          </w:rPr>
          <w:delText>to be developed</w:delText>
        </w:r>
      </w:del>
      <w:r w:rsidR="0004161F">
        <w:rPr>
          <w:rFonts w:asciiTheme="majorBidi" w:hAnsiTheme="majorBidi" w:cstheme="majorBidi"/>
          <w:sz w:val="24"/>
          <w:szCs w:val="24"/>
        </w:rPr>
        <w:t xml:space="preserve">. </w:t>
      </w:r>
      <w:ins w:id="85" w:author="zenrunner" w:date="2018-11-18T15:05:00Z">
        <w:r w:rsidR="00FC49C1">
          <w:rPr>
            <w:rFonts w:asciiTheme="majorBidi" w:hAnsiTheme="majorBidi" w:cstheme="majorBidi"/>
            <w:sz w:val="24"/>
            <w:szCs w:val="24"/>
          </w:rPr>
          <w:t>What is weather?  If you want to use, need to define and make the difference between weather and climate clear. OR maybe just dump term weather?  Use micro and macro-climate as the terms and ideas?  What does the limited lit on this topic usually do?</w:t>
        </w:r>
      </w:ins>
      <w:ins w:id="86" w:author="zenrunner" w:date="2018-11-18T15:06:00Z">
        <w:r w:rsidR="003726E7">
          <w:rPr>
            <w:rFonts w:asciiTheme="majorBidi" w:hAnsiTheme="majorBidi" w:cstheme="majorBidi"/>
            <w:sz w:val="24"/>
            <w:szCs w:val="24"/>
          </w:rPr>
          <w:t xml:space="preserve"> </w:t>
        </w:r>
      </w:ins>
      <w:r>
        <w:rPr>
          <w:rFonts w:asciiTheme="majorBidi" w:hAnsiTheme="majorBidi" w:cstheme="majorBidi"/>
          <w:sz w:val="24"/>
          <w:szCs w:val="24"/>
        </w:rPr>
        <w:t>Weather-driven behavioural plasticity can promote shift</w:t>
      </w:r>
      <w:ins w:id="87" w:author="zenrunner" w:date="2018-11-18T15:06:00Z">
        <w:r w:rsidR="003726E7">
          <w:rPr>
            <w:rFonts w:asciiTheme="majorBidi" w:hAnsiTheme="majorBidi" w:cstheme="majorBidi"/>
            <w:sz w:val="24"/>
            <w:szCs w:val="24"/>
          </w:rPr>
          <w:t>s</w:t>
        </w:r>
      </w:ins>
      <w:r>
        <w:rPr>
          <w:rFonts w:asciiTheme="majorBidi" w:hAnsiTheme="majorBidi" w:cstheme="majorBidi"/>
          <w:sz w:val="24"/>
          <w:szCs w:val="24"/>
        </w:rPr>
        <w:t xml:space="preserve"> in habitat so behavioural regimes can continue to function despite changes in climate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{"citationID":"YxkHLwNV","properties":{"formattedCitation":"(Noonan et al. 2018)","plainCitation":"(Noonan et al. 2018)","noteIndex":0},"citationItems":[{"id":217,"uris":["http://zotero.org/users/local/tCrvyoCs/items/5QA5LRBT"],"uri":["http://zotero.org/users/local/tCrvyoCs/items/5QA5LRBT"],"itemData":{"id":217,"type":"article-journal","title":"In situ behavioral plasticity as compensation for weather variability: implications for future climate change","container-title":"Climatic Change","page":"457-471","volume":"149","issue":"3-4","source":"Crossref","DOI":"10.1007/s10584-018-2248-5","ISSN":"0165-0009, 1573-1480","shortTitle":"In situ behavioral plasticity as compensation for weather variability","language":"en","author":[{"family":"Noonan","given":"Michael J."},{"family":"Newman","given":"Chris"},{"family":"Markham","given":"Andrew"},{"family":"Bilham","given":"Kirstin"},{"family":"Buesching","given":"Christina D."},{"family":"Macdonald","given":"David W."}],"issued":{"date-parts":[["2018",8]]}}}],"schema":"https://github.com/citation-style-language/schema/raw/master/csl-citation.json"} </w:instrText>
      </w:r>
      <w:r>
        <w:rPr>
          <w:rFonts w:asciiTheme="majorBidi" w:hAnsiTheme="majorBidi" w:cstheme="majorBidi"/>
          <w:sz w:val="24"/>
          <w:szCs w:val="24"/>
        </w:rPr>
        <w:fldChar w:fldCharType="separate"/>
      </w:r>
      <w:r w:rsidRPr="001672CC">
        <w:rPr>
          <w:rFonts w:ascii="Times New Roman" w:hAnsi="Times New Roman" w:cs="Times New Roman"/>
          <w:sz w:val="24"/>
        </w:rPr>
        <w:t>(Noonan et al. 2018)</w:t>
      </w:r>
      <w:r>
        <w:rPr>
          <w:rFonts w:asciiTheme="majorBidi" w:hAnsiTheme="majorBidi" w:cstheme="majorBidi"/>
          <w:sz w:val="24"/>
          <w:szCs w:val="24"/>
        </w:rPr>
        <w:fldChar w:fldCharType="end"/>
      </w:r>
      <w:r>
        <w:rPr>
          <w:rFonts w:asciiTheme="majorBidi" w:hAnsiTheme="majorBidi" w:cstheme="majorBidi"/>
          <w:sz w:val="24"/>
          <w:szCs w:val="24"/>
        </w:rPr>
        <w:t xml:space="preserve">. </w:t>
      </w:r>
      <w:del w:id="88" w:author="zenrunner" w:date="2018-11-18T15:06:00Z">
        <w:r w:rsidDel="003726E7">
          <w:rPr>
            <w:rFonts w:asciiTheme="majorBidi" w:hAnsiTheme="majorBidi" w:cstheme="majorBidi"/>
            <w:sz w:val="24"/>
            <w:szCs w:val="24"/>
          </w:rPr>
          <w:delText>Knowing the importance of foundational species, I</w:delText>
        </w:r>
      </w:del>
      <w:ins w:id="89" w:author="zenrunner" w:date="2018-11-18T15:06:00Z">
        <w:r w:rsidR="003726E7">
          <w:rPr>
            <w:rFonts w:asciiTheme="majorBidi" w:hAnsiTheme="majorBidi" w:cstheme="majorBidi"/>
            <w:sz w:val="24"/>
            <w:szCs w:val="24"/>
          </w:rPr>
          <w:t>Here, we</w:t>
        </w:r>
      </w:ins>
      <w:r>
        <w:rPr>
          <w:rFonts w:asciiTheme="majorBidi" w:hAnsiTheme="majorBidi" w:cstheme="majorBidi"/>
          <w:sz w:val="24"/>
          <w:szCs w:val="24"/>
        </w:rPr>
        <w:t xml:space="preserve"> propose that weather</w:t>
      </w:r>
      <w:r w:rsidR="00CF5CE1">
        <w:rPr>
          <w:rFonts w:asciiTheme="majorBidi" w:hAnsiTheme="majorBidi" w:cstheme="majorBidi"/>
          <w:sz w:val="24"/>
          <w:szCs w:val="24"/>
        </w:rPr>
        <w:t xml:space="preserve"> patterns</w:t>
      </w:r>
      <w:ins w:id="90" w:author="zenrunner" w:date="2018-11-18T15:07:00Z">
        <w:r w:rsidR="00F81F4A">
          <w:rPr>
            <w:rFonts w:asciiTheme="majorBidi" w:hAnsiTheme="majorBidi" w:cstheme="majorBidi"/>
            <w:sz w:val="24"/>
            <w:szCs w:val="24"/>
          </w:rPr>
          <w:t>??</w:t>
        </w:r>
      </w:ins>
      <w:r>
        <w:rPr>
          <w:rFonts w:asciiTheme="majorBidi" w:hAnsiTheme="majorBidi" w:cstheme="majorBidi"/>
          <w:sz w:val="24"/>
          <w:szCs w:val="24"/>
        </w:rPr>
        <w:t xml:space="preserve"> can </w:t>
      </w:r>
      <w:del w:id="91" w:author="zenrunner" w:date="2018-11-18T15:07:00Z">
        <w:r w:rsidR="0004161F" w:rsidDel="00635286">
          <w:rPr>
            <w:rFonts w:asciiTheme="majorBidi" w:hAnsiTheme="majorBidi" w:cstheme="majorBidi"/>
            <w:sz w:val="24"/>
            <w:szCs w:val="24"/>
          </w:rPr>
          <w:delText xml:space="preserve">encourage </w:delText>
        </w:r>
      </w:del>
      <w:r>
        <w:rPr>
          <w:rFonts w:asciiTheme="majorBidi" w:hAnsiTheme="majorBidi" w:cstheme="majorBidi"/>
          <w:sz w:val="24"/>
          <w:szCs w:val="24"/>
        </w:rPr>
        <w:t>change</w:t>
      </w:r>
      <w:del w:id="92" w:author="zenrunner" w:date="2018-11-18T15:07:00Z">
        <w:r w:rsidDel="00635286">
          <w:rPr>
            <w:rFonts w:asciiTheme="majorBidi" w:hAnsiTheme="majorBidi" w:cstheme="majorBidi"/>
            <w:sz w:val="24"/>
            <w:szCs w:val="24"/>
          </w:rPr>
          <w:delText>s</w:delText>
        </w:r>
      </w:del>
      <w:r>
        <w:rPr>
          <w:rFonts w:asciiTheme="majorBidi" w:hAnsiTheme="majorBidi" w:cstheme="majorBidi"/>
          <w:sz w:val="24"/>
          <w:szCs w:val="24"/>
        </w:rPr>
        <w:t xml:space="preserve"> in vertebrate b</w:t>
      </w:r>
      <w:r w:rsidR="0004161F">
        <w:rPr>
          <w:rFonts w:asciiTheme="majorBidi" w:hAnsiTheme="majorBidi" w:cstheme="majorBidi"/>
          <w:sz w:val="24"/>
          <w:szCs w:val="24"/>
        </w:rPr>
        <w:t>ehaviour</w:t>
      </w:r>
      <w:ins w:id="93" w:author="zenrunner" w:date="2018-11-18T15:07:00Z">
        <w:r w:rsidR="00635286">
          <w:rPr>
            <w:rFonts w:asciiTheme="majorBidi" w:hAnsiTheme="majorBidi" w:cstheme="majorBidi"/>
            <w:sz w:val="24"/>
            <w:szCs w:val="24"/>
          </w:rPr>
          <w:t xml:space="preserve"> and their interactions with </w:t>
        </w:r>
      </w:ins>
      <w:del w:id="94" w:author="zenrunner" w:date="2018-11-18T15:07:00Z">
        <w:r w:rsidR="0004161F" w:rsidDel="00635286">
          <w:rPr>
            <w:rFonts w:asciiTheme="majorBidi" w:hAnsiTheme="majorBidi" w:cstheme="majorBidi"/>
            <w:sz w:val="24"/>
            <w:szCs w:val="24"/>
          </w:rPr>
          <w:delText>, in turn promoting more</w:delText>
        </w:r>
        <w:r w:rsidDel="00635286">
          <w:rPr>
            <w:rFonts w:asciiTheme="majorBidi" w:hAnsiTheme="majorBidi" w:cstheme="majorBidi"/>
            <w:sz w:val="24"/>
            <w:szCs w:val="24"/>
          </w:rPr>
          <w:delText xml:space="preserve"> interactions with </w:delText>
        </w:r>
      </w:del>
      <w:r>
        <w:rPr>
          <w:rFonts w:asciiTheme="majorBidi" w:hAnsiTheme="majorBidi" w:cstheme="majorBidi"/>
          <w:sz w:val="24"/>
          <w:szCs w:val="24"/>
        </w:rPr>
        <w:t>foundation</w:t>
      </w:r>
      <w:ins w:id="95" w:author="zenrunner" w:date="2018-11-18T15:07:00Z">
        <w:r w:rsidR="00635286">
          <w:rPr>
            <w:rFonts w:asciiTheme="majorBidi" w:hAnsiTheme="majorBidi" w:cstheme="majorBidi"/>
            <w:sz w:val="24"/>
            <w:szCs w:val="24"/>
          </w:rPr>
          <w:t xml:space="preserve"> plant</w:t>
        </w:r>
      </w:ins>
      <w:del w:id="96" w:author="zenrunner" w:date="2018-11-18T15:07:00Z">
        <w:r w:rsidDel="00635286">
          <w:rPr>
            <w:rFonts w:asciiTheme="majorBidi" w:hAnsiTheme="majorBidi" w:cstheme="majorBidi"/>
            <w:sz w:val="24"/>
            <w:szCs w:val="24"/>
          </w:rPr>
          <w:delText>al</w:delText>
        </w:r>
      </w:del>
      <w:r>
        <w:rPr>
          <w:rFonts w:asciiTheme="majorBidi" w:hAnsiTheme="majorBidi" w:cstheme="majorBidi"/>
          <w:sz w:val="24"/>
          <w:szCs w:val="24"/>
        </w:rPr>
        <w:t xml:space="preserve"> species </w:t>
      </w:r>
      <w:del w:id="97" w:author="zenrunner" w:date="2018-11-18T15:07:00Z">
        <w:r w:rsidDel="00635286">
          <w:rPr>
            <w:rFonts w:asciiTheme="majorBidi" w:hAnsiTheme="majorBidi" w:cstheme="majorBidi"/>
            <w:sz w:val="24"/>
            <w:szCs w:val="24"/>
          </w:rPr>
          <w:delText xml:space="preserve">as </w:delText>
        </w:r>
      </w:del>
      <w:ins w:id="98" w:author="zenrunner" w:date="2018-11-18T15:07:00Z">
        <w:r w:rsidR="00635286">
          <w:rPr>
            <w:rFonts w:asciiTheme="majorBidi" w:hAnsiTheme="majorBidi" w:cstheme="majorBidi"/>
            <w:sz w:val="24"/>
            <w:szCs w:val="24"/>
          </w:rPr>
          <w:t xml:space="preserve">in </w:t>
        </w:r>
      </w:ins>
      <w:r>
        <w:rPr>
          <w:rFonts w:asciiTheme="majorBidi" w:hAnsiTheme="majorBidi" w:cstheme="majorBidi"/>
          <w:sz w:val="24"/>
          <w:szCs w:val="24"/>
        </w:rPr>
        <w:t>deserts contin</w:t>
      </w:r>
      <w:r w:rsidR="0004161F">
        <w:rPr>
          <w:rFonts w:asciiTheme="majorBidi" w:hAnsiTheme="majorBidi" w:cstheme="majorBidi"/>
          <w:sz w:val="24"/>
          <w:szCs w:val="24"/>
        </w:rPr>
        <w:t>ue to grow hotter and arid regions</w:t>
      </w:r>
      <w:r>
        <w:rPr>
          <w:rFonts w:asciiTheme="majorBidi" w:hAnsiTheme="majorBidi" w:cstheme="majorBidi"/>
          <w:sz w:val="24"/>
          <w:szCs w:val="24"/>
        </w:rPr>
        <w:t xml:space="preserve"> continue to expand. </w:t>
      </w:r>
      <w:ins w:id="99" w:author="zenrunner" w:date="2018-11-18T15:07:00Z">
        <w:r w:rsidR="004E5A1D">
          <w:rPr>
            <w:rFonts w:asciiTheme="majorBidi" w:hAnsiTheme="majorBidi" w:cstheme="majorBidi"/>
            <w:sz w:val="24"/>
            <w:szCs w:val="24"/>
          </w:rPr>
          <w:t xml:space="preserve">Hmm – ok – at one level I love at another – I am worried people will </w:t>
        </w:r>
      </w:ins>
      <w:ins w:id="100" w:author="zenrunner" w:date="2018-11-18T15:08:00Z">
        <w:r w:rsidR="004E5A1D">
          <w:rPr>
            <w:rFonts w:asciiTheme="majorBidi" w:hAnsiTheme="majorBidi" w:cstheme="majorBidi"/>
            <w:sz w:val="24"/>
            <w:szCs w:val="24"/>
          </w:rPr>
          <w:t xml:space="preserve">a. not like weather idea b. say there is loads of lit on animal species and climate-adaptation??? Is there?  And c. say that some species use behaviour to manage temperature, like lizards and other poikotherms etc. – and that this is obvious </w:t>
        </w:r>
      </w:ins>
      <w:ins w:id="101" w:author="zenrunner" w:date="2018-11-18T15:09:00Z">
        <w:r w:rsidR="004E5A1D">
          <w:rPr>
            <w:rFonts w:asciiTheme="majorBidi" w:hAnsiTheme="majorBidi" w:cstheme="majorBidi"/>
            <w:sz w:val="24"/>
            <w:szCs w:val="24"/>
          </w:rPr>
          <w:t>–</w:t>
        </w:r>
      </w:ins>
      <w:ins w:id="102" w:author="zenrunner" w:date="2018-11-18T15:08:00Z">
        <w:r w:rsidR="004E5A1D">
          <w:rPr>
            <w:rFonts w:asciiTheme="majorBidi" w:hAnsiTheme="majorBidi" w:cstheme="majorBidi"/>
            <w:sz w:val="24"/>
            <w:szCs w:val="24"/>
          </w:rPr>
          <w:t xml:space="preserve"> UNLESS </w:t>
        </w:r>
      </w:ins>
      <w:ins w:id="103" w:author="zenrunner" w:date="2018-11-18T15:09:00Z">
        <w:r w:rsidR="004E5A1D">
          <w:rPr>
            <w:rFonts w:asciiTheme="majorBidi" w:hAnsiTheme="majorBidi" w:cstheme="majorBidi"/>
            <w:sz w:val="24"/>
            <w:szCs w:val="24"/>
          </w:rPr>
          <w:t xml:space="preserve">you make it clear that it will be the frequency and extent that they have to i. adapt, ii. Change behaviour, and iii. There may be limits to their capacity to respond to temps?  </w:t>
        </w:r>
        <w:r w:rsidR="00B258EB">
          <w:rPr>
            <w:rFonts w:asciiTheme="majorBidi" w:hAnsiTheme="majorBidi" w:cstheme="majorBidi"/>
            <w:sz w:val="24"/>
            <w:szCs w:val="24"/>
          </w:rPr>
          <w:t xml:space="preserve">Need </w:t>
        </w:r>
      </w:ins>
      <w:ins w:id="104" w:author="zenrunner" w:date="2018-11-18T15:10:00Z">
        <w:r w:rsidR="00B258EB">
          <w:rPr>
            <w:rFonts w:asciiTheme="majorBidi" w:hAnsiTheme="majorBidi" w:cstheme="majorBidi"/>
            <w:sz w:val="24"/>
            <w:szCs w:val="24"/>
          </w:rPr>
          <w:t>a clearer framework here.</w:t>
        </w:r>
      </w:ins>
    </w:p>
    <w:p w14:paraId="2A5B01C7" w14:textId="77777777" w:rsidR="00B258EB" w:rsidRDefault="00B258EB" w:rsidP="000A04A9">
      <w:pPr>
        <w:spacing w:after="0" w:line="360" w:lineRule="auto"/>
        <w:ind w:firstLine="720"/>
        <w:contextualSpacing/>
        <w:jc w:val="both"/>
        <w:rPr>
          <w:rFonts w:asciiTheme="majorBidi" w:hAnsiTheme="majorBidi" w:cstheme="majorBidi"/>
          <w:sz w:val="24"/>
          <w:szCs w:val="24"/>
        </w:rPr>
      </w:pPr>
    </w:p>
    <w:p w14:paraId="694A8AAE" w14:textId="0CFD28D2" w:rsidR="00CF5CE1" w:rsidRDefault="00CF5CE1" w:rsidP="000A04A9">
      <w:pPr>
        <w:shd w:val="clear" w:color="auto" w:fill="FFFFFF"/>
        <w:spacing w:after="0" w:line="360" w:lineRule="auto"/>
        <w:ind w:firstLine="720"/>
        <w:contextualSpacing/>
        <w:jc w:val="both"/>
        <w:rPr>
          <w:rFonts w:asciiTheme="majorBidi" w:hAnsiTheme="majorBidi" w:cstheme="majorBidi"/>
          <w:sz w:val="24"/>
          <w:szCs w:val="24"/>
        </w:rPr>
      </w:pPr>
      <w:r w:rsidRPr="00503C06">
        <w:rPr>
          <w:rFonts w:asciiTheme="majorBidi" w:eastAsia="Times New Roman" w:hAnsiTheme="majorBidi" w:cstheme="majorBidi"/>
          <w:color w:val="000000" w:themeColor="text1"/>
          <w:sz w:val="24"/>
          <w:szCs w:val="24"/>
          <w:lang w:eastAsia="en-CA"/>
        </w:rPr>
        <w:t xml:space="preserve">Carrizo Plain National Monument </w:t>
      </w:r>
      <w:r>
        <w:rPr>
          <w:rFonts w:asciiTheme="majorBidi" w:hAnsiTheme="majorBidi" w:cstheme="majorBidi"/>
          <w:color w:val="000000" w:themeColor="text1"/>
          <w:sz w:val="24"/>
          <w:szCs w:val="24"/>
        </w:rPr>
        <w:t>(35.1914° N, 119.7929° W)</w:t>
      </w:r>
      <w:r w:rsidRPr="00503C06">
        <w:rPr>
          <w:rFonts w:asciiTheme="majorBidi" w:hAnsiTheme="majorBidi" w:cstheme="majorBidi"/>
          <w:color w:val="000000" w:themeColor="text1"/>
          <w:sz w:val="24"/>
          <w:szCs w:val="24"/>
        </w:rPr>
        <w:t xml:space="preserve"> is the largest remnant ecosystem of the San Joaquin Desert</w:t>
      </w:r>
      <w:del w:id="105" w:author="zenrunner" w:date="2018-11-18T15:10:00Z">
        <w:r w:rsidR="000A04A9" w:rsidDel="00526C1F">
          <w:rPr>
            <w:rFonts w:asciiTheme="majorBidi" w:hAnsiTheme="majorBidi" w:cstheme="majorBidi"/>
            <w:color w:val="000000" w:themeColor="text1"/>
            <w:sz w:val="24"/>
            <w:szCs w:val="24"/>
          </w:rPr>
          <w:delText>,</w:delText>
        </w:r>
      </w:del>
      <w:r w:rsidR="000A04A9">
        <w:rPr>
          <w:rFonts w:asciiTheme="majorBidi" w:hAnsiTheme="majorBidi" w:cstheme="majorBidi"/>
          <w:color w:val="000000" w:themeColor="text1"/>
          <w:sz w:val="24"/>
          <w:szCs w:val="24"/>
        </w:rPr>
        <w:t xml:space="preserve"> l</w:t>
      </w:r>
      <w:r w:rsidR="000A04A9" w:rsidRPr="00503C06">
        <w:rPr>
          <w:rFonts w:asciiTheme="majorBidi" w:hAnsiTheme="majorBidi" w:cstheme="majorBidi"/>
          <w:color w:val="000000" w:themeColor="text1"/>
          <w:sz w:val="24"/>
          <w:szCs w:val="24"/>
        </w:rPr>
        <w:t>ocated in the south-eastern San Louis Obispo Country</w:t>
      </w:r>
      <w:r w:rsidRPr="00503C06">
        <w:rPr>
          <w:rFonts w:asciiTheme="majorBidi" w:hAnsiTheme="majorBidi" w:cstheme="majorBidi"/>
          <w:color w:val="000000" w:themeColor="text1"/>
          <w:sz w:val="24"/>
          <w:szCs w:val="24"/>
        </w:rPr>
        <w:t xml:space="preserve"> </w:t>
      </w:r>
      <w:r w:rsidRPr="00503C06">
        <w:rPr>
          <w:rFonts w:asciiTheme="majorBidi" w:hAnsiTheme="majorBidi" w:cstheme="majorBidi"/>
          <w:color w:val="000000" w:themeColor="text1"/>
          <w:sz w:val="24"/>
          <w:szCs w:val="24"/>
        </w:rPr>
        <w:fldChar w:fldCharType="begin"/>
      </w:r>
      <w:r w:rsidRPr="00503C06">
        <w:rPr>
          <w:rFonts w:asciiTheme="majorBidi" w:hAnsiTheme="majorBidi" w:cstheme="majorBidi"/>
          <w:color w:val="000000" w:themeColor="text1"/>
          <w:sz w:val="24"/>
          <w:szCs w:val="24"/>
        </w:rPr>
        <w:instrText xml:space="preserve"> ADDIN ZOTERO_ITEM CSL_CITATION {"citationID":"imb5mRag","properties":{"formattedCitation":"(Noble et al. 2016)","plainCitation":"(Noble et al. 2016)","noteIndex":0},"citationItems":[{"id":80,"uris":["http://zotero.org/users/local/tCrvyoCs/items/LVSMT8YE"],"uri":["http://zotero.org/users/local/tCrvyoCs/items/LVSMT8YE"],"itemData":{"id":80,"type":"article-journal","title":"A picture is worth a thousand data points: an imagery dataset of paired shrub-open microsites within the Carrizo Plain National Monument","container-title":"GigaScience","volume":"5","issue":"1","source":"CrossRef","URL":"https://academic.oup.com/gigascience/article-lookup/doi/10.1186/s13742-016-0145-2","DOI":"10.1186/s13742-016-0145-2","ISSN":"2047-217X","shortTitle":"A picture is worth a thousand data points","language":"en","author":[{"family":"Noble","given":"Taylor J."},{"family":"Lortie","given":"Christopher J."},{"family":"Westphal","given":"Michael"},{"family":"Butterfield","given":"H. Scott"}],"issued":{"date-parts":[["2016",12]]},"accessed":{"date-parts":[["2018",3,22]]}}}],"schema":"https://github.com/citation-style-language/schema/raw/master/csl-citation.json"} </w:instrText>
      </w:r>
      <w:r w:rsidRPr="00503C06">
        <w:rPr>
          <w:rFonts w:asciiTheme="majorBidi" w:hAnsiTheme="majorBidi" w:cstheme="majorBidi"/>
          <w:color w:val="000000" w:themeColor="text1"/>
          <w:sz w:val="24"/>
          <w:szCs w:val="24"/>
        </w:rPr>
        <w:fldChar w:fldCharType="separate"/>
      </w:r>
      <w:r w:rsidRPr="00503C06">
        <w:rPr>
          <w:rFonts w:asciiTheme="majorBidi" w:hAnsiTheme="majorBidi" w:cstheme="majorBidi"/>
          <w:color w:val="000000" w:themeColor="text1"/>
          <w:sz w:val="24"/>
          <w:szCs w:val="24"/>
        </w:rPr>
        <w:t>(Noble et al. 2016)</w:t>
      </w:r>
      <w:r w:rsidRPr="00503C06">
        <w:rPr>
          <w:rFonts w:asciiTheme="majorBidi" w:hAnsiTheme="majorBidi" w:cstheme="majorBidi"/>
          <w:color w:val="000000" w:themeColor="text1"/>
          <w:sz w:val="24"/>
          <w:szCs w:val="24"/>
        </w:rPr>
        <w:fldChar w:fldCharType="end"/>
      </w:r>
      <w:r w:rsidR="000A04A9">
        <w:rPr>
          <w:rFonts w:asciiTheme="majorBidi" w:hAnsiTheme="majorBidi" w:cstheme="majorBidi"/>
          <w:color w:val="000000" w:themeColor="text1"/>
          <w:sz w:val="24"/>
          <w:szCs w:val="24"/>
        </w:rPr>
        <w:t xml:space="preserve">. </w:t>
      </w:r>
      <w:del w:id="106" w:author="zenrunner" w:date="2018-11-18T15:10:00Z">
        <w:r w:rsidRPr="00503C06" w:rsidDel="003A4A8F">
          <w:rPr>
            <w:rFonts w:asciiTheme="majorBidi" w:hAnsiTheme="majorBidi" w:cstheme="majorBidi"/>
            <w:color w:val="000000" w:themeColor="text1"/>
            <w:sz w:val="24"/>
            <w:szCs w:val="24"/>
          </w:rPr>
          <w:delText xml:space="preserve">The shrub species of the region are important as they are beneficial to </w:delText>
        </w:r>
        <w:r w:rsidR="000A04A9" w:rsidDel="003A4A8F">
          <w:rPr>
            <w:rFonts w:asciiTheme="majorBidi" w:hAnsiTheme="majorBidi" w:cstheme="majorBidi"/>
            <w:color w:val="000000" w:themeColor="text1"/>
            <w:sz w:val="24"/>
            <w:szCs w:val="24"/>
          </w:rPr>
          <w:delText xml:space="preserve">many </w:delText>
        </w:r>
        <w:r w:rsidRPr="00503C06" w:rsidDel="003A4A8F">
          <w:rPr>
            <w:rFonts w:asciiTheme="majorBidi" w:hAnsiTheme="majorBidi" w:cstheme="majorBidi"/>
            <w:color w:val="000000" w:themeColor="text1"/>
            <w:sz w:val="24"/>
            <w:szCs w:val="24"/>
          </w:rPr>
          <w:delText>animals</w:delText>
        </w:r>
        <w:r w:rsidR="000A04A9" w:rsidDel="003A4A8F">
          <w:rPr>
            <w:rFonts w:asciiTheme="majorBidi" w:hAnsiTheme="majorBidi" w:cstheme="majorBidi"/>
            <w:color w:val="000000" w:themeColor="text1"/>
            <w:sz w:val="24"/>
            <w:szCs w:val="24"/>
          </w:rPr>
          <w:delText xml:space="preserve"> living in the region</w:delText>
        </w:r>
        <w:r w:rsidRPr="00503C06" w:rsidDel="003A4A8F">
          <w:rPr>
            <w:rFonts w:asciiTheme="majorBidi" w:hAnsiTheme="majorBidi" w:cstheme="majorBidi"/>
            <w:color w:val="000000" w:themeColor="text1"/>
            <w:sz w:val="24"/>
            <w:szCs w:val="24"/>
          </w:rPr>
          <w:delText xml:space="preserve"> </w:delText>
        </w:r>
        <w:r w:rsidRPr="00503C06" w:rsidDel="003A4A8F">
          <w:rPr>
            <w:rFonts w:asciiTheme="majorBidi" w:hAnsiTheme="majorBidi" w:cstheme="majorBidi"/>
            <w:color w:val="000000" w:themeColor="text1"/>
            <w:sz w:val="24"/>
            <w:szCs w:val="24"/>
          </w:rPr>
          <w:fldChar w:fldCharType="begin"/>
        </w:r>
        <w:r w:rsidDel="003A4A8F">
          <w:rPr>
            <w:rFonts w:asciiTheme="majorBidi" w:hAnsiTheme="majorBidi" w:cstheme="majorBidi"/>
            <w:color w:val="000000" w:themeColor="text1"/>
            <w:sz w:val="24"/>
            <w:szCs w:val="24"/>
          </w:rPr>
          <w:delInstrText xml:space="preserve"> ADDIN ZOTERO_ITEM CSL_CITATION {"citationID":"asjTJKcI","properties":{"formattedCitation":"(Lortie, Filazzola, and Sotomayor 2016)","plainCitation":"(Lortie, Filazzola, and Sotomayor 2016)","dontUpdate":true,"noteIndex":0},"citationItems":[{"id":81,"uris":["http://zotero.org/users/local/tCrvyoCs/items/7PZQ4Z9H"],"uri":["http://zotero.org/users/local/tCrvyoCs/items/7PZQ4Z9H"],"itemData":{"id":81,"type":"article-journal","title":"Functional assessment of animal interactions with shrub-facilitation complexes: a formal synthesis and conceptual framework","container-title":"Functional Ecology","page":"41-51","volume":"30","issue":"1","source":"CrossRef","DOI":"10.1111/1365-2435.12530","ISSN":"02698463","shortTitle":"Functional assessment of animal interactions with shrub-facilitation complexes","language":"en","author":[{"family":"Lortie","given":"Christopher J."},{"family":"Filazzola","given":"Alessandro"},{"family":"Sotomayor","given":"Diego A."}],"editor":[{"family":"Michalet","given":"Richard"}],"issued":{"date-parts":[["2016",1]]}}}],"schema":"https://github.com/citation-style-language/schema/raw/master/csl-citation.json"} </w:delInstrText>
        </w:r>
        <w:r w:rsidRPr="00503C06" w:rsidDel="003A4A8F">
          <w:rPr>
            <w:rFonts w:asciiTheme="majorBidi" w:hAnsiTheme="majorBidi" w:cstheme="majorBidi"/>
            <w:color w:val="000000" w:themeColor="text1"/>
            <w:sz w:val="24"/>
            <w:szCs w:val="24"/>
          </w:rPr>
          <w:fldChar w:fldCharType="separate"/>
        </w:r>
        <w:r w:rsidRPr="00503C06" w:rsidDel="003A4A8F">
          <w:rPr>
            <w:rFonts w:asciiTheme="majorBidi" w:hAnsiTheme="majorBidi" w:cstheme="majorBidi"/>
            <w:color w:val="000000" w:themeColor="text1"/>
            <w:sz w:val="24"/>
            <w:szCs w:val="24"/>
          </w:rPr>
          <w:delText>(Lortie et al. 2016)</w:delText>
        </w:r>
        <w:r w:rsidRPr="00503C06" w:rsidDel="003A4A8F">
          <w:rPr>
            <w:rFonts w:asciiTheme="majorBidi" w:hAnsiTheme="majorBidi" w:cstheme="majorBidi"/>
            <w:color w:val="000000" w:themeColor="text1"/>
            <w:sz w:val="24"/>
            <w:szCs w:val="24"/>
          </w:rPr>
          <w:fldChar w:fldCharType="end"/>
        </w:r>
        <w:r w:rsidRPr="00503C06" w:rsidDel="003A4A8F">
          <w:rPr>
            <w:rFonts w:asciiTheme="majorBidi" w:hAnsiTheme="majorBidi" w:cstheme="majorBidi"/>
            <w:color w:val="000000" w:themeColor="text1"/>
            <w:sz w:val="24"/>
            <w:szCs w:val="24"/>
          </w:rPr>
          <w:delText xml:space="preserve">. </w:delText>
        </w:r>
      </w:del>
      <w:r w:rsidR="000A04A9">
        <w:rPr>
          <w:rFonts w:asciiTheme="majorBidi" w:hAnsiTheme="majorBidi" w:cstheme="majorBidi"/>
          <w:color w:val="000000" w:themeColor="text1"/>
          <w:sz w:val="24"/>
          <w:szCs w:val="24"/>
        </w:rPr>
        <w:t xml:space="preserve">The </w:t>
      </w:r>
      <w:r w:rsidRPr="00503C06">
        <w:rPr>
          <w:rFonts w:asciiTheme="majorBidi" w:hAnsiTheme="majorBidi" w:cstheme="majorBidi"/>
          <w:color w:val="000000" w:themeColor="text1"/>
          <w:sz w:val="24"/>
          <w:szCs w:val="24"/>
        </w:rPr>
        <w:t xml:space="preserve">dominant shrub species are </w:t>
      </w:r>
      <w:r w:rsidRPr="00503C06">
        <w:rPr>
          <w:rFonts w:asciiTheme="majorBidi" w:hAnsiTheme="majorBidi" w:cstheme="majorBidi"/>
          <w:i/>
          <w:iCs/>
          <w:color w:val="000000" w:themeColor="text1"/>
          <w:sz w:val="24"/>
          <w:szCs w:val="24"/>
        </w:rPr>
        <w:t>Ephedra californica</w:t>
      </w:r>
      <w:ins w:id="107" w:author="zenrunner" w:date="2018-11-18T15:10:00Z">
        <w:r w:rsidR="003A4A8F">
          <w:rPr>
            <w:rFonts w:asciiTheme="majorBidi" w:hAnsiTheme="majorBidi" w:cstheme="majorBidi"/>
            <w:color w:val="000000" w:themeColor="text1"/>
            <w:sz w:val="24"/>
            <w:szCs w:val="24"/>
          </w:rPr>
          <w:t xml:space="preserve"> </w:t>
        </w:r>
      </w:ins>
      <w:del w:id="108" w:author="zenrunner" w:date="2018-11-18T15:10:00Z">
        <w:r w:rsidR="000A04A9" w:rsidDel="003A4A8F">
          <w:rPr>
            <w:rFonts w:asciiTheme="majorBidi" w:hAnsiTheme="majorBidi" w:cstheme="majorBidi"/>
            <w:color w:val="000000" w:themeColor="text1"/>
            <w:sz w:val="24"/>
            <w:szCs w:val="24"/>
          </w:rPr>
          <w:delText xml:space="preserve">, </w:delText>
        </w:r>
      </w:del>
      <w:ins w:id="109" w:author="zenrunner" w:date="2018-11-18T15:10:00Z">
        <w:r w:rsidR="003A4A8F">
          <w:rPr>
            <w:rFonts w:asciiTheme="majorBidi" w:hAnsiTheme="majorBidi" w:cstheme="majorBidi"/>
            <w:color w:val="000000" w:themeColor="text1"/>
            <w:sz w:val="24"/>
            <w:szCs w:val="24"/>
          </w:rPr>
          <w:t>(</w:t>
        </w:r>
      </w:ins>
      <w:del w:id="110" w:author="zenrunner" w:date="2018-11-18T15:10:00Z">
        <w:r w:rsidRPr="00503C06" w:rsidDel="003A4A8F">
          <w:rPr>
            <w:rFonts w:asciiTheme="majorBidi" w:hAnsiTheme="majorBidi" w:cstheme="majorBidi"/>
            <w:color w:val="000000" w:themeColor="text1"/>
            <w:sz w:val="24"/>
            <w:szCs w:val="24"/>
          </w:rPr>
          <w:delText xml:space="preserve">commonly known as </w:delText>
        </w:r>
      </w:del>
      <w:r w:rsidRPr="00503C06">
        <w:rPr>
          <w:rFonts w:asciiTheme="majorBidi" w:hAnsiTheme="majorBidi" w:cstheme="majorBidi"/>
          <w:color w:val="000000" w:themeColor="text1"/>
          <w:sz w:val="24"/>
          <w:szCs w:val="24"/>
        </w:rPr>
        <w:t>Mormon tea</w:t>
      </w:r>
      <w:ins w:id="111" w:author="zenrunner" w:date="2018-11-18T15:10:00Z">
        <w:r w:rsidR="003A4A8F">
          <w:rPr>
            <w:rFonts w:asciiTheme="majorBidi" w:hAnsiTheme="majorBidi" w:cstheme="majorBidi"/>
            <w:color w:val="000000" w:themeColor="text1"/>
            <w:sz w:val="24"/>
            <w:szCs w:val="24"/>
          </w:rPr>
          <w:t>)</w:t>
        </w:r>
      </w:ins>
      <w:del w:id="112" w:author="zenrunner" w:date="2018-11-18T15:10:00Z">
        <w:r w:rsidDel="003A4A8F">
          <w:rPr>
            <w:rFonts w:asciiTheme="majorBidi" w:hAnsiTheme="majorBidi" w:cstheme="majorBidi"/>
            <w:color w:val="000000" w:themeColor="text1"/>
            <w:sz w:val="24"/>
            <w:szCs w:val="24"/>
          </w:rPr>
          <w:delText>,</w:delText>
        </w:r>
      </w:del>
      <w:r w:rsidRPr="00503C06">
        <w:rPr>
          <w:rFonts w:asciiTheme="majorBidi" w:hAnsiTheme="majorBidi" w:cstheme="majorBidi"/>
          <w:color w:val="000000" w:themeColor="text1"/>
          <w:sz w:val="24"/>
          <w:szCs w:val="24"/>
        </w:rPr>
        <w:t xml:space="preserve"> and </w:t>
      </w:r>
      <w:r w:rsidRPr="00503C06">
        <w:rPr>
          <w:rFonts w:asciiTheme="majorBidi" w:hAnsiTheme="majorBidi" w:cstheme="majorBidi"/>
          <w:i/>
          <w:iCs/>
          <w:color w:val="000000" w:themeColor="text1"/>
          <w:sz w:val="24"/>
          <w:szCs w:val="24"/>
        </w:rPr>
        <w:t>Atriplex polycarpa</w:t>
      </w:r>
      <w:del w:id="113" w:author="zenrunner" w:date="2018-11-18T15:11:00Z">
        <w:r w:rsidRPr="00503C06" w:rsidDel="003A4A8F">
          <w:rPr>
            <w:rFonts w:asciiTheme="majorBidi" w:hAnsiTheme="majorBidi" w:cstheme="majorBidi"/>
            <w:color w:val="000000" w:themeColor="text1"/>
            <w:sz w:val="24"/>
            <w:szCs w:val="24"/>
          </w:rPr>
          <w:delText>,</w:delText>
        </w:r>
      </w:del>
      <w:r w:rsidRPr="00503C06">
        <w:rPr>
          <w:rFonts w:asciiTheme="majorBidi" w:hAnsiTheme="majorBidi" w:cstheme="majorBidi"/>
          <w:color w:val="000000" w:themeColor="text1"/>
          <w:sz w:val="24"/>
          <w:szCs w:val="24"/>
        </w:rPr>
        <w:t xml:space="preserve"> </w:t>
      </w:r>
      <w:del w:id="114" w:author="zenrunner" w:date="2018-11-18T15:10:00Z">
        <w:r w:rsidRPr="00503C06" w:rsidDel="003A4A8F">
          <w:rPr>
            <w:rFonts w:asciiTheme="majorBidi" w:hAnsiTheme="majorBidi" w:cstheme="majorBidi"/>
            <w:color w:val="000000" w:themeColor="text1"/>
            <w:sz w:val="24"/>
            <w:szCs w:val="24"/>
          </w:rPr>
          <w:delText>known as</w:delText>
        </w:r>
      </w:del>
      <w:ins w:id="115" w:author="zenrunner" w:date="2018-11-18T15:10:00Z">
        <w:r w:rsidR="003A4A8F">
          <w:rPr>
            <w:rFonts w:asciiTheme="majorBidi" w:hAnsiTheme="majorBidi" w:cstheme="majorBidi"/>
            <w:color w:val="000000" w:themeColor="text1"/>
            <w:sz w:val="24"/>
            <w:szCs w:val="24"/>
          </w:rPr>
          <w:t>(</w:t>
        </w:r>
      </w:ins>
      <w:del w:id="116" w:author="zenrunner" w:date="2018-11-18T15:10:00Z">
        <w:r w:rsidRPr="00503C06" w:rsidDel="003A4A8F">
          <w:rPr>
            <w:rFonts w:asciiTheme="majorBidi" w:hAnsiTheme="majorBidi" w:cstheme="majorBidi"/>
            <w:color w:val="000000" w:themeColor="text1"/>
            <w:sz w:val="24"/>
            <w:szCs w:val="24"/>
          </w:rPr>
          <w:delText xml:space="preserve"> </w:delText>
        </w:r>
      </w:del>
      <w:r w:rsidRPr="00503C06">
        <w:rPr>
          <w:rFonts w:asciiTheme="majorBidi" w:hAnsiTheme="majorBidi" w:cstheme="majorBidi"/>
          <w:color w:val="000000" w:themeColor="text1"/>
          <w:sz w:val="24"/>
          <w:szCs w:val="24"/>
        </w:rPr>
        <w:t>saltbush</w:t>
      </w:r>
      <w:ins w:id="117" w:author="zenrunner" w:date="2018-11-18T15:11:00Z">
        <w:r w:rsidR="003A4A8F">
          <w:rPr>
            <w:rFonts w:asciiTheme="majorBidi" w:hAnsiTheme="majorBidi" w:cstheme="majorBidi"/>
            <w:color w:val="000000" w:themeColor="text1"/>
            <w:sz w:val="24"/>
            <w:szCs w:val="24"/>
          </w:rPr>
          <w:t>)</w:t>
        </w:r>
      </w:ins>
      <w:r w:rsidRPr="00503C06">
        <w:rPr>
          <w:rFonts w:asciiTheme="majorBidi" w:hAnsiTheme="majorBidi" w:cstheme="majorBidi"/>
          <w:color w:val="000000" w:themeColor="text1"/>
          <w:sz w:val="24"/>
          <w:szCs w:val="24"/>
        </w:rPr>
        <w:t xml:space="preserve"> </w:t>
      </w:r>
      <w:r w:rsidRPr="00503C06">
        <w:rPr>
          <w:rFonts w:asciiTheme="majorBidi" w:hAnsiTheme="majorBidi" w:cstheme="majorBidi"/>
          <w:color w:val="000000" w:themeColor="text1"/>
          <w:sz w:val="24"/>
          <w:szCs w:val="24"/>
        </w:rPr>
        <w:fldChar w:fldCharType="begin"/>
      </w:r>
      <w:r>
        <w:rPr>
          <w:rFonts w:asciiTheme="majorBidi" w:hAnsiTheme="majorBidi" w:cstheme="majorBidi"/>
          <w:color w:val="000000" w:themeColor="text1"/>
          <w:sz w:val="24"/>
          <w:szCs w:val="24"/>
        </w:rPr>
        <w:instrText xml:space="preserve"> ADDIN ZOTERO_ITEM CSL_CITATION {"citationID":"wGTRpEo3","properties":{"formattedCitation":"(Deborah Stout et al. 2014)","plainCitation":"(Deborah Stout et al. 2014)","dontUpdate":true,"noteIndex":0},"citationItems":[{"id":82,"uris":["http://zotero.org/users/local/tCrvyoCs/items/F5XFN3YS"],"uri":["http://zotero.org/users/local/tCrvyoCs/items/F5XFN3YS"],"itemData":{"id":82,"type":"report","title":"Vegetation mapping and accuracy assessment report for Carrizo Plain National Monument. California Native Plants Society.","URL":"https://www.cnps.org/cnps/vegetation/pdf/carrizomapping_rpt2013.pdf.","author":[{"literal":"Deborah Stout"},{"literal":"Jennifer Buck-Diaz"},{"literal":"Sara Taylor"},{"literal":"Julie M. Evens"}],"issued":{"date-parts":[["2014"]]},"accessed":{"date-parts":[["2018",3,22]]}}}],"schema":"https://github.com/citation-style-language/schema/raw/master/csl-citation.json"} </w:instrText>
      </w:r>
      <w:r w:rsidRPr="00503C06">
        <w:rPr>
          <w:rFonts w:asciiTheme="majorBidi" w:hAnsiTheme="majorBidi" w:cstheme="majorBidi"/>
          <w:color w:val="000000" w:themeColor="text1"/>
          <w:sz w:val="24"/>
          <w:szCs w:val="24"/>
        </w:rPr>
        <w:fldChar w:fldCharType="separate"/>
      </w:r>
      <w:r>
        <w:rPr>
          <w:rFonts w:ascii="Times New Roman" w:hAnsi="Times New Roman" w:cs="Times New Roman"/>
          <w:sz w:val="24"/>
        </w:rPr>
        <w:t>(</w:t>
      </w:r>
      <w:r w:rsidRPr="003A5B36">
        <w:rPr>
          <w:rFonts w:ascii="Times New Roman" w:hAnsi="Times New Roman" w:cs="Times New Roman"/>
          <w:sz w:val="24"/>
        </w:rPr>
        <w:t>Stout et al. 2014)</w:t>
      </w:r>
      <w:r w:rsidRPr="00503C06">
        <w:rPr>
          <w:rFonts w:asciiTheme="majorBidi" w:hAnsiTheme="majorBidi" w:cstheme="majorBidi"/>
          <w:color w:val="000000" w:themeColor="text1"/>
          <w:sz w:val="24"/>
          <w:szCs w:val="24"/>
        </w:rPr>
        <w:fldChar w:fldCharType="end"/>
      </w:r>
      <w:r w:rsidRPr="00503C06">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 xml:space="preserve">The species </w:t>
      </w:r>
      <w:r w:rsidRPr="00503C06">
        <w:rPr>
          <w:rFonts w:asciiTheme="majorBidi" w:hAnsiTheme="majorBidi" w:cstheme="majorBidi"/>
          <w:i/>
          <w:iCs/>
          <w:color w:val="000000" w:themeColor="text1"/>
          <w:sz w:val="24"/>
          <w:szCs w:val="24"/>
        </w:rPr>
        <w:t xml:space="preserve">E. californica </w:t>
      </w:r>
      <w:r w:rsidRPr="00503C06">
        <w:rPr>
          <w:rFonts w:asciiTheme="majorBidi" w:hAnsiTheme="majorBidi" w:cstheme="majorBidi"/>
          <w:color w:val="000000" w:themeColor="text1"/>
          <w:sz w:val="24"/>
          <w:szCs w:val="24"/>
        </w:rPr>
        <w:t>is a slow-growing shrub which spreads colonially in hot deserts</w:t>
      </w:r>
      <w:ins w:id="118" w:author="zenrunner" w:date="2018-11-18T15:11:00Z">
        <w:r w:rsidR="007A3E34">
          <w:rPr>
            <w:rFonts w:asciiTheme="majorBidi" w:hAnsiTheme="majorBidi" w:cstheme="majorBidi"/>
            <w:color w:val="000000" w:themeColor="text1"/>
            <w:sz w:val="24"/>
            <w:szCs w:val="24"/>
          </w:rPr>
          <w:t xml:space="preserve"> (citation)</w:t>
        </w:r>
      </w:ins>
      <w:r w:rsidRPr="00503C06">
        <w:rPr>
          <w:rFonts w:asciiTheme="majorBidi" w:hAnsiTheme="majorBidi" w:cstheme="majorBidi"/>
          <w:color w:val="000000" w:themeColor="text1"/>
          <w:sz w:val="24"/>
          <w:szCs w:val="24"/>
        </w:rPr>
        <w:t xml:space="preserve">. It is well-adapted to alluvial substrate </w:t>
      </w:r>
      <w:r w:rsidRPr="00503C06">
        <w:rPr>
          <w:rFonts w:asciiTheme="majorBidi" w:hAnsiTheme="majorBidi" w:cstheme="majorBidi"/>
          <w:color w:val="000000" w:themeColor="text1"/>
          <w:sz w:val="24"/>
          <w:szCs w:val="24"/>
        </w:rPr>
        <w:lastRenderedPageBreak/>
        <w:t>and shifting sand, generally growing in elevations of 200-1200 m. Although severe fires can kill the plant</w:t>
      </w:r>
      <w:r>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fldChar w:fldCharType="begin"/>
      </w:r>
      <w:r>
        <w:rPr>
          <w:rFonts w:asciiTheme="majorBidi" w:hAnsiTheme="majorBidi" w:cstheme="majorBidi"/>
          <w:color w:val="000000" w:themeColor="text1"/>
          <w:sz w:val="24"/>
          <w:szCs w:val="24"/>
        </w:rPr>
        <w:instrText xml:space="preserve"> ADDIN ZOTERO_ITEM CSL_CITATION {"citationID":"3NvK5wBA","properties":{"formattedCitation":"(Michelle D. Anderson 2004)","plainCitation":"(Michelle D. Anderson 2004)","dontUpdate":true,"noteIndex":0},"citationItems":[{"id":94,"uris":["http://zotero.org/users/local/tCrvyoCs/items/SNB6MBL7"],"uri":["http://zotero.org/users/local/tCrvyoCs/items/SNB6MBL7"],"itemData":{"id":94,"type":"report","title":"Ephedra nevadensis. In: Fire Effects Information System","publisher":"U.S. Department of Agriculture, Forest Service, Rocky Mountain Research Station, Fire Sciences Laboratory","URL":"https://www.fs.fed.us/database/feis/plants/shrub/ephnev/all.html","author":[{"literal":"Michelle D. Anderson"}],"issued":{"date-parts":[["2004"]]},"accessed":{"date-parts":[["2018",3,25]]}}}],"schema":"https://github.com/citation-style-language/schema/raw/master/csl-citation.json"} </w:instrText>
      </w:r>
      <w:r>
        <w:rPr>
          <w:rFonts w:asciiTheme="majorBidi" w:hAnsiTheme="majorBidi" w:cstheme="majorBidi"/>
          <w:color w:val="000000" w:themeColor="text1"/>
          <w:sz w:val="24"/>
          <w:szCs w:val="24"/>
        </w:rPr>
        <w:fldChar w:fldCharType="separate"/>
      </w:r>
      <w:r>
        <w:rPr>
          <w:rFonts w:ascii="Times New Roman" w:hAnsi="Times New Roman" w:cs="Times New Roman"/>
          <w:sz w:val="24"/>
        </w:rPr>
        <w:t>(</w:t>
      </w:r>
      <w:r w:rsidRPr="008647DE">
        <w:rPr>
          <w:rFonts w:ascii="Times New Roman" w:hAnsi="Times New Roman" w:cs="Times New Roman"/>
          <w:sz w:val="24"/>
        </w:rPr>
        <w:t>Anderson 2004)</w:t>
      </w:r>
      <w:r>
        <w:rPr>
          <w:rFonts w:asciiTheme="majorBidi" w:hAnsiTheme="majorBidi" w:cstheme="majorBidi"/>
          <w:color w:val="000000" w:themeColor="text1"/>
          <w:sz w:val="24"/>
          <w:szCs w:val="24"/>
        </w:rPr>
        <w:fldChar w:fldCharType="end"/>
      </w:r>
      <w:r w:rsidRPr="00503C06">
        <w:rPr>
          <w:rFonts w:asciiTheme="majorBidi" w:hAnsiTheme="majorBidi" w:cstheme="majorBidi"/>
          <w:color w:val="000000" w:themeColor="text1"/>
          <w:sz w:val="24"/>
          <w:szCs w:val="24"/>
        </w:rPr>
        <w:t>, it is fairly resistant to moderate fires w</w:t>
      </w:r>
      <w:r>
        <w:rPr>
          <w:rFonts w:asciiTheme="majorBidi" w:hAnsiTheme="majorBidi" w:cstheme="majorBidi"/>
          <w:color w:val="000000" w:themeColor="text1"/>
          <w:sz w:val="24"/>
          <w:szCs w:val="24"/>
        </w:rPr>
        <w:t>ith the ability to sprout.</w:t>
      </w:r>
      <w:r w:rsidR="000A04A9">
        <w:rPr>
          <w:rFonts w:asciiTheme="majorBidi" w:hAnsiTheme="majorBidi" w:cstheme="majorBidi"/>
          <w:color w:val="000000" w:themeColor="text1"/>
          <w:sz w:val="24"/>
          <w:szCs w:val="24"/>
        </w:rPr>
        <w:t xml:space="preserve"> Ephedra’s high abundance and resilience in this ecosystem makes it the perfect plant to study positive plant-animal interactions.</w:t>
      </w:r>
    </w:p>
    <w:p w14:paraId="34AF93C7" w14:textId="77777777" w:rsidR="00F2146B" w:rsidRDefault="0004161F" w:rsidP="003C25B1">
      <w:pPr>
        <w:spacing w:after="0" w:line="360" w:lineRule="auto"/>
        <w:ind w:firstLine="720"/>
        <w:contextualSpacing/>
        <w:jc w:val="both"/>
        <w:rPr>
          <w:ins w:id="119" w:author="zenrunner" w:date="2018-11-18T15:36:00Z"/>
          <w:rFonts w:ascii="Times New Roman" w:hAnsi="Times New Roman" w:cs="Times New Roman"/>
          <w:sz w:val="24"/>
          <w:szCs w:val="24"/>
        </w:rPr>
      </w:pPr>
      <w:r>
        <w:rPr>
          <w:rFonts w:asciiTheme="majorBidi" w:hAnsiTheme="majorBidi" w:cstheme="majorBidi"/>
          <w:sz w:val="24"/>
          <w:szCs w:val="24"/>
        </w:rPr>
        <w:t xml:space="preserve">Open-top Chambers (OTC) are relatively inexpensive and </w:t>
      </w:r>
      <w:r w:rsidR="0076230D">
        <w:rPr>
          <w:rFonts w:asciiTheme="majorBidi" w:hAnsiTheme="majorBidi" w:cstheme="majorBidi"/>
          <w:sz w:val="24"/>
          <w:szCs w:val="24"/>
        </w:rPr>
        <w:t xml:space="preserve">provide a </w:t>
      </w:r>
      <w:del w:id="120" w:author="zenrunner" w:date="2018-11-18T15:31:00Z">
        <w:r w:rsidR="0076230D" w:rsidDel="00245FE0">
          <w:rPr>
            <w:rFonts w:asciiTheme="majorBidi" w:hAnsiTheme="majorBidi" w:cstheme="majorBidi"/>
            <w:sz w:val="24"/>
            <w:szCs w:val="24"/>
          </w:rPr>
          <w:delText>great way to study plants wh</w:delText>
        </w:r>
        <w:r w:rsidR="000A04A9" w:rsidDel="00245FE0">
          <w:rPr>
            <w:rFonts w:asciiTheme="majorBidi" w:hAnsiTheme="majorBidi" w:cstheme="majorBidi"/>
            <w:sz w:val="24"/>
            <w:szCs w:val="24"/>
          </w:rPr>
          <w:delText>en</w:delText>
        </w:r>
      </w:del>
      <w:ins w:id="121" w:author="zenrunner" w:date="2018-11-18T15:31:00Z">
        <w:r w:rsidR="00245FE0">
          <w:rPr>
            <w:rFonts w:asciiTheme="majorBidi" w:hAnsiTheme="majorBidi" w:cstheme="majorBidi"/>
            <w:sz w:val="24"/>
            <w:szCs w:val="24"/>
          </w:rPr>
          <w:t xml:space="preserve">means to </w:t>
        </w:r>
      </w:ins>
      <w:del w:id="122" w:author="zenrunner" w:date="2018-11-18T15:31:00Z">
        <w:r w:rsidR="000A04A9" w:rsidDel="00245FE0">
          <w:rPr>
            <w:rFonts w:asciiTheme="majorBidi" w:hAnsiTheme="majorBidi" w:cstheme="majorBidi"/>
            <w:sz w:val="24"/>
            <w:szCs w:val="24"/>
          </w:rPr>
          <w:delText xml:space="preserve"> wanting to </w:delText>
        </w:r>
      </w:del>
      <w:r w:rsidR="000A04A9">
        <w:rPr>
          <w:rFonts w:asciiTheme="majorBidi" w:hAnsiTheme="majorBidi" w:cstheme="majorBidi"/>
          <w:sz w:val="24"/>
          <w:szCs w:val="24"/>
        </w:rPr>
        <w:t>manipulate</w:t>
      </w:r>
      <w:r w:rsidR="0076230D">
        <w:rPr>
          <w:rFonts w:asciiTheme="majorBidi" w:hAnsiTheme="majorBidi" w:cstheme="majorBidi"/>
          <w:sz w:val="24"/>
          <w:szCs w:val="24"/>
        </w:rPr>
        <w:t xml:space="preserve"> parameters such as CO</w:t>
      </w:r>
      <w:r w:rsidR="0076230D">
        <w:rPr>
          <w:rFonts w:asciiTheme="majorBidi" w:hAnsiTheme="majorBidi" w:cstheme="majorBidi"/>
          <w:sz w:val="24"/>
          <w:szCs w:val="24"/>
          <w:vertAlign w:val="subscript"/>
        </w:rPr>
        <w:t xml:space="preserve">2, </w:t>
      </w:r>
      <w:r w:rsidR="0076230D">
        <w:rPr>
          <w:rFonts w:asciiTheme="majorBidi" w:hAnsiTheme="majorBidi" w:cstheme="majorBidi"/>
          <w:sz w:val="24"/>
          <w:szCs w:val="24"/>
        </w:rPr>
        <w:t>temperature,</w:t>
      </w:r>
      <w:r w:rsidR="00FA2855">
        <w:rPr>
          <w:rFonts w:asciiTheme="majorBidi" w:hAnsiTheme="majorBidi" w:cstheme="majorBidi"/>
          <w:sz w:val="24"/>
          <w:szCs w:val="24"/>
        </w:rPr>
        <w:t xml:space="preserve"> soil temperature,</w:t>
      </w:r>
      <w:r w:rsidR="000A04A9">
        <w:rPr>
          <w:rFonts w:asciiTheme="majorBidi" w:hAnsiTheme="majorBidi" w:cstheme="majorBidi"/>
          <w:sz w:val="24"/>
          <w:szCs w:val="24"/>
        </w:rPr>
        <w:t xml:space="preserve"> solar radiation, </w:t>
      </w:r>
      <w:ins w:id="123" w:author="zenrunner" w:date="2018-11-18T15:31:00Z">
        <w:r w:rsidR="00245FE0">
          <w:rPr>
            <w:rFonts w:asciiTheme="majorBidi" w:hAnsiTheme="majorBidi" w:cstheme="majorBidi"/>
            <w:sz w:val="24"/>
            <w:szCs w:val="24"/>
          </w:rPr>
          <w:t xml:space="preserve">and </w:t>
        </w:r>
      </w:ins>
      <w:r w:rsidR="000A04A9">
        <w:rPr>
          <w:rFonts w:asciiTheme="majorBidi" w:hAnsiTheme="majorBidi" w:cstheme="majorBidi"/>
          <w:sz w:val="24"/>
          <w:szCs w:val="24"/>
        </w:rPr>
        <w:t xml:space="preserve">humidity </w:t>
      </w:r>
      <w:del w:id="124" w:author="zenrunner" w:date="2018-11-18T15:31:00Z">
        <w:r w:rsidR="000A04A9" w:rsidDel="00245FE0">
          <w:rPr>
            <w:rFonts w:asciiTheme="majorBidi" w:hAnsiTheme="majorBidi" w:cstheme="majorBidi"/>
            <w:sz w:val="24"/>
            <w:szCs w:val="24"/>
          </w:rPr>
          <w:delText>and etc.</w:delText>
        </w:r>
        <w:r w:rsidR="0076230D" w:rsidDel="00245FE0">
          <w:rPr>
            <w:rFonts w:asciiTheme="majorBidi" w:hAnsiTheme="majorBidi" w:cstheme="majorBidi"/>
            <w:sz w:val="24"/>
            <w:szCs w:val="24"/>
          </w:rPr>
          <w:delText xml:space="preserve"> </w:delText>
        </w:r>
      </w:del>
      <w:r w:rsidR="0076230D">
        <w:rPr>
          <w:rFonts w:asciiTheme="majorBidi" w:hAnsiTheme="majorBidi" w:cstheme="majorBidi"/>
          <w:sz w:val="24"/>
          <w:szCs w:val="24"/>
        </w:rPr>
        <w:fldChar w:fldCharType="begin"/>
      </w:r>
      <w:r w:rsidR="0076230D">
        <w:rPr>
          <w:rFonts w:asciiTheme="majorBidi" w:hAnsiTheme="majorBidi" w:cstheme="majorBidi"/>
          <w:sz w:val="24"/>
          <w:szCs w:val="24"/>
        </w:rPr>
        <w:instrText xml:space="preserve"> ADDIN ZOTERO_ITEM CSL_CITATION {"citationID":"1AseLQWx","properties":{"formattedCitation":"(Chiba and Terao 2014; Welshofer et al. 2018)","plainCitation":"(Chiba and Terao 2014; Welshofer et al. 2018)","noteIndex":0},"citationItems":[{"id":287,"uris":["http://zotero.org/users/local/tCrvyoCs/items/5YGC9BCS"],"uri":["http://zotero.org/users/local/tCrvyoCs/items/5YGC9BCS"],"itemData":{"id":287,"type":"article-journal","title":"Open-Top Chambers with Solar-Heated Air Introduction Tunnels for the High-Temperature Treatment of Paddy Fields","container-title":"Plant Production Science","page":"152-165","volume":"17","issue":"2","source":"Crossref","DOI":"10.1626/pps.17.152","ISSN":"1343-943X, 1349-1008","language":"en","author":[{"family":"Chiba","given":"Masahiro"},{"family":"Terao","given":"Tomio"}],"issued":{"date-parts":[["2014",1]]}}},{"id":282,"uris":["http://zotero.org/users/local/tCrvyoCs/items/KPJPWXN7"],"uri":["http://zotero.org/users/local/tCrvyoCs/items/KPJPWXN7"],"itemData":{"id":282,"type":"article-journal","title":"Open-top chambers for temperature manipulation in taller-stature plant communities","container-title":"Methods in Ecology and Evolution","page":"254-259","volume":"9","issue":"2","source":"Crossref","DOI":"10.1111/2041-210X.12863","ISSN":"2041210X","language":"en","author":[{"family":"Welshofer","given":"Kileigh B."},{"family":"Zarnetske","given":"Phoebe L."},{"family":"Lany","given":"Nina K."},{"family":"Thompson","given":"Luke A.E."}],"editor":[{"family":"Goslee","given":"Sarah"}],"issued":{"date-parts":[["2018",2]]}}}],"schema":"https://github.com/citation-style-language/schema/raw/master/csl-citation.json"} </w:instrText>
      </w:r>
      <w:r w:rsidR="0076230D">
        <w:rPr>
          <w:rFonts w:asciiTheme="majorBidi" w:hAnsiTheme="majorBidi" w:cstheme="majorBidi"/>
          <w:sz w:val="24"/>
          <w:szCs w:val="24"/>
        </w:rPr>
        <w:fldChar w:fldCharType="separate"/>
      </w:r>
      <w:r w:rsidR="0076230D" w:rsidRPr="0076230D">
        <w:rPr>
          <w:rFonts w:ascii="Times New Roman" w:hAnsi="Times New Roman" w:cs="Times New Roman"/>
          <w:sz w:val="24"/>
        </w:rPr>
        <w:t>(Chiba and Terao 2014; Welshofer et al. 2018)</w:t>
      </w:r>
      <w:r w:rsidR="0076230D">
        <w:rPr>
          <w:rFonts w:asciiTheme="majorBidi" w:hAnsiTheme="majorBidi" w:cstheme="majorBidi"/>
          <w:sz w:val="24"/>
          <w:szCs w:val="24"/>
        </w:rPr>
        <w:fldChar w:fldCharType="end"/>
      </w:r>
      <w:r w:rsidR="00FA2855">
        <w:rPr>
          <w:rFonts w:asciiTheme="majorBidi" w:hAnsiTheme="majorBidi" w:cstheme="majorBidi"/>
          <w:sz w:val="24"/>
          <w:szCs w:val="24"/>
        </w:rPr>
        <w:t xml:space="preserve">. </w:t>
      </w:r>
      <w:r w:rsidR="003C25B1">
        <w:rPr>
          <w:rFonts w:asciiTheme="majorBidi" w:hAnsiTheme="majorBidi" w:cstheme="majorBidi"/>
          <w:sz w:val="24"/>
          <w:szCs w:val="24"/>
        </w:rPr>
        <w:t xml:space="preserve">However, </w:t>
      </w:r>
      <w:r w:rsidR="007E6AD1">
        <w:rPr>
          <w:rFonts w:asciiTheme="majorBidi" w:hAnsiTheme="majorBidi" w:cstheme="majorBidi"/>
          <w:sz w:val="24"/>
          <w:szCs w:val="24"/>
        </w:rPr>
        <w:t xml:space="preserve">a cheaper alternative </w:t>
      </w:r>
      <w:del w:id="125" w:author="zenrunner" w:date="2018-11-18T15:11:00Z">
        <w:r w:rsidR="007E6AD1" w:rsidDel="002C01D0">
          <w:rPr>
            <w:rFonts w:asciiTheme="majorBidi" w:hAnsiTheme="majorBidi" w:cstheme="majorBidi"/>
            <w:sz w:val="24"/>
            <w:szCs w:val="24"/>
          </w:rPr>
          <w:delText>can be</w:delText>
        </w:r>
      </w:del>
      <w:ins w:id="126" w:author="zenrunner" w:date="2018-11-18T15:11:00Z">
        <w:r w:rsidR="002C01D0">
          <w:rPr>
            <w:rFonts w:asciiTheme="majorBidi" w:hAnsiTheme="majorBidi" w:cstheme="majorBidi"/>
            <w:sz w:val="24"/>
            <w:szCs w:val="24"/>
          </w:rPr>
          <w:t>is</w:t>
        </w:r>
      </w:ins>
      <w:r w:rsidR="007E6AD1">
        <w:rPr>
          <w:rFonts w:asciiTheme="majorBidi" w:hAnsiTheme="majorBidi" w:cstheme="majorBidi"/>
          <w:sz w:val="24"/>
          <w:szCs w:val="24"/>
        </w:rPr>
        <w:t xml:space="preserve"> </w:t>
      </w:r>
      <w:ins w:id="127" w:author="zenrunner" w:date="2018-11-18T15:11:00Z">
        <w:r w:rsidR="002C01D0">
          <w:rPr>
            <w:rFonts w:asciiTheme="majorBidi" w:hAnsiTheme="majorBidi" w:cstheme="majorBidi"/>
            <w:sz w:val="24"/>
            <w:szCs w:val="24"/>
          </w:rPr>
          <w:t xml:space="preserve">UV-permeable Perspex </w:t>
        </w:r>
      </w:ins>
      <w:del w:id="128" w:author="zenrunner" w:date="2018-11-18T15:11:00Z">
        <w:r w:rsidR="007E6AD1" w:rsidDel="002C01D0">
          <w:rPr>
            <w:rFonts w:asciiTheme="majorBidi" w:hAnsiTheme="majorBidi" w:cstheme="majorBidi"/>
            <w:sz w:val="24"/>
            <w:szCs w:val="24"/>
          </w:rPr>
          <w:delText xml:space="preserve">Plexiglas car </w:delText>
        </w:r>
      </w:del>
      <w:r w:rsidR="007E6AD1">
        <w:rPr>
          <w:rFonts w:asciiTheme="majorBidi" w:hAnsiTheme="majorBidi" w:cstheme="majorBidi"/>
          <w:sz w:val="24"/>
          <w:szCs w:val="24"/>
        </w:rPr>
        <w:t xml:space="preserve">shelters </w:t>
      </w:r>
      <w:del w:id="129" w:author="zenrunner" w:date="2018-11-18T15:31:00Z">
        <w:r w:rsidR="007E6AD1" w:rsidDel="00D33E54">
          <w:rPr>
            <w:rFonts w:asciiTheme="majorBidi" w:hAnsiTheme="majorBidi" w:cstheme="majorBidi"/>
            <w:sz w:val="24"/>
            <w:szCs w:val="24"/>
          </w:rPr>
          <w:delText>which not only raise</w:delText>
        </w:r>
      </w:del>
      <w:ins w:id="130" w:author="zenrunner" w:date="2018-11-18T15:31:00Z">
        <w:r w:rsidR="00D33E54">
          <w:rPr>
            <w:rFonts w:asciiTheme="majorBidi" w:hAnsiTheme="majorBidi" w:cstheme="majorBidi"/>
            <w:sz w:val="24"/>
            <w:szCs w:val="24"/>
          </w:rPr>
          <w:t>that can be used to increase</w:t>
        </w:r>
      </w:ins>
      <w:r w:rsidR="007E6AD1">
        <w:rPr>
          <w:rFonts w:asciiTheme="majorBidi" w:hAnsiTheme="majorBidi" w:cstheme="majorBidi"/>
          <w:sz w:val="24"/>
          <w:szCs w:val="24"/>
        </w:rPr>
        <w:t xml:space="preserve"> the temperature, </w:t>
      </w:r>
      <w:ins w:id="131" w:author="zenrunner" w:date="2018-11-18T15:32:00Z">
        <w:r w:rsidR="00D33E54">
          <w:rPr>
            <w:rFonts w:asciiTheme="majorBidi" w:hAnsiTheme="majorBidi" w:cstheme="majorBidi"/>
            <w:sz w:val="24"/>
            <w:szCs w:val="24"/>
          </w:rPr>
          <w:t xml:space="preserve">allow airflow, and </w:t>
        </w:r>
      </w:ins>
      <w:del w:id="132" w:author="zenrunner" w:date="2018-11-18T15:32:00Z">
        <w:r w:rsidR="007E6AD1" w:rsidDel="00D33E54">
          <w:rPr>
            <w:rFonts w:asciiTheme="majorBidi" w:hAnsiTheme="majorBidi" w:cstheme="majorBidi"/>
            <w:sz w:val="24"/>
            <w:szCs w:val="24"/>
          </w:rPr>
          <w:delText xml:space="preserve">but can be used to </w:delText>
        </w:r>
      </w:del>
      <w:r w:rsidR="007E6AD1">
        <w:rPr>
          <w:rFonts w:asciiTheme="majorBidi" w:hAnsiTheme="majorBidi" w:cstheme="majorBidi"/>
          <w:sz w:val="24"/>
          <w:szCs w:val="24"/>
        </w:rPr>
        <w:t xml:space="preserve">change </w:t>
      </w:r>
      <w:del w:id="133" w:author="zenrunner" w:date="2018-11-18T15:32:00Z">
        <w:r w:rsidR="007E6AD1" w:rsidDel="0010173E">
          <w:rPr>
            <w:rFonts w:asciiTheme="majorBidi" w:hAnsiTheme="majorBidi" w:cstheme="majorBidi"/>
            <w:sz w:val="24"/>
            <w:szCs w:val="24"/>
          </w:rPr>
          <w:delText xml:space="preserve">sun </w:delText>
        </w:r>
      </w:del>
      <w:r w:rsidR="007E6AD1">
        <w:rPr>
          <w:rFonts w:asciiTheme="majorBidi" w:hAnsiTheme="majorBidi" w:cstheme="majorBidi"/>
          <w:sz w:val="24"/>
          <w:szCs w:val="24"/>
        </w:rPr>
        <w:t xml:space="preserve">radiation intensity and </w:t>
      </w:r>
      <w:del w:id="134" w:author="zenrunner" w:date="2018-11-18T15:32:00Z">
        <w:r w:rsidR="007E6AD1" w:rsidDel="0010173E">
          <w:rPr>
            <w:rFonts w:asciiTheme="majorBidi" w:hAnsiTheme="majorBidi" w:cstheme="majorBidi"/>
            <w:sz w:val="24"/>
            <w:szCs w:val="24"/>
          </w:rPr>
          <w:delText xml:space="preserve">alter </w:delText>
        </w:r>
      </w:del>
      <w:r w:rsidR="007E6AD1">
        <w:rPr>
          <w:rFonts w:asciiTheme="majorBidi" w:hAnsiTheme="majorBidi" w:cstheme="majorBidi"/>
          <w:sz w:val="24"/>
          <w:szCs w:val="24"/>
        </w:rPr>
        <w:t>UV permeability. T</w:t>
      </w:r>
      <w:r w:rsidR="003C25B1">
        <w:rPr>
          <w:rFonts w:asciiTheme="majorBidi" w:hAnsiTheme="majorBidi" w:cstheme="majorBidi"/>
          <w:sz w:val="24"/>
          <w:szCs w:val="24"/>
        </w:rPr>
        <w:t xml:space="preserve">o </w:t>
      </w:r>
      <w:del w:id="135" w:author="zenrunner" w:date="2018-11-18T15:32:00Z">
        <w:r w:rsidR="007E6AD1" w:rsidDel="00E96BC5">
          <w:rPr>
            <w:rFonts w:asciiTheme="majorBidi" w:hAnsiTheme="majorBidi" w:cstheme="majorBidi"/>
            <w:sz w:val="24"/>
            <w:szCs w:val="24"/>
          </w:rPr>
          <w:delText xml:space="preserve">the extent of </w:delText>
        </w:r>
        <w:r w:rsidR="003C25B1" w:rsidDel="00E96BC5">
          <w:rPr>
            <w:rFonts w:asciiTheme="majorBidi" w:hAnsiTheme="majorBidi" w:cstheme="majorBidi"/>
            <w:sz w:val="24"/>
            <w:szCs w:val="24"/>
          </w:rPr>
          <w:delText>my</w:delText>
        </w:r>
      </w:del>
      <w:ins w:id="136" w:author="zenrunner" w:date="2018-11-18T15:32:00Z">
        <w:r w:rsidR="00E96BC5">
          <w:rPr>
            <w:rFonts w:asciiTheme="majorBidi" w:hAnsiTheme="majorBidi" w:cstheme="majorBidi"/>
            <w:sz w:val="24"/>
            <w:szCs w:val="24"/>
          </w:rPr>
          <w:t>the best of our knowledge,</w:t>
        </w:r>
      </w:ins>
      <w:r w:rsidR="003C25B1">
        <w:rPr>
          <w:rFonts w:asciiTheme="majorBidi" w:hAnsiTheme="majorBidi" w:cstheme="majorBidi"/>
          <w:sz w:val="24"/>
          <w:szCs w:val="24"/>
        </w:rPr>
        <w:t xml:space="preserve"> </w:t>
      </w:r>
      <w:del w:id="137" w:author="zenrunner" w:date="2018-11-18T15:32:00Z">
        <w:r w:rsidR="003C25B1" w:rsidDel="00E96BC5">
          <w:rPr>
            <w:rFonts w:asciiTheme="majorBidi" w:hAnsiTheme="majorBidi" w:cstheme="majorBidi"/>
            <w:sz w:val="24"/>
            <w:szCs w:val="24"/>
          </w:rPr>
          <w:delText xml:space="preserve">knowledge </w:delText>
        </w:r>
      </w:del>
      <w:r w:rsidR="003C25B1">
        <w:rPr>
          <w:rFonts w:asciiTheme="majorBidi" w:hAnsiTheme="majorBidi" w:cstheme="majorBidi"/>
          <w:sz w:val="24"/>
          <w:szCs w:val="24"/>
        </w:rPr>
        <w:t>no</w:t>
      </w:r>
      <w:r w:rsidR="007E6AD1">
        <w:rPr>
          <w:rFonts w:asciiTheme="majorBidi" w:hAnsiTheme="majorBidi" w:cstheme="majorBidi"/>
          <w:sz w:val="24"/>
          <w:szCs w:val="24"/>
        </w:rPr>
        <w:t xml:space="preserve"> experiment has </w:t>
      </w:r>
      <w:del w:id="138" w:author="zenrunner" w:date="2018-11-18T15:32:00Z">
        <w:r w:rsidR="007E6AD1" w:rsidDel="00181038">
          <w:rPr>
            <w:rFonts w:asciiTheme="majorBidi" w:hAnsiTheme="majorBidi" w:cstheme="majorBidi"/>
            <w:sz w:val="24"/>
            <w:szCs w:val="24"/>
          </w:rPr>
          <w:delText>ever p</w:delText>
        </w:r>
      </w:del>
      <w:ins w:id="139" w:author="zenrunner" w:date="2018-11-18T15:32:00Z">
        <w:r w:rsidR="00181038">
          <w:rPr>
            <w:rFonts w:asciiTheme="majorBidi" w:hAnsiTheme="majorBidi" w:cstheme="majorBidi"/>
            <w:sz w:val="24"/>
            <w:szCs w:val="24"/>
          </w:rPr>
          <w:t>p</w:t>
        </w:r>
      </w:ins>
      <w:r w:rsidR="007E6AD1">
        <w:rPr>
          <w:rFonts w:asciiTheme="majorBidi" w:hAnsiTheme="majorBidi" w:cstheme="majorBidi"/>
          <w:sz w:val="24"/>
          <w:szCs w:val="24"/>
        </w:rPr>
        <w:t>aired Plexiglas shelter</w:t>
      </w:r>
      <w:r w:rsidR="00FA2855">
        <w:rPr>
          <w:rFonts w:asciiTheme="majorBidi" w:hAnsiTheme="majorBidi" w:cstheme="majorBidi"/>
          <w:sz w:val="24"/>
          <w:szCs w:val="24"/>
        </w:rPr>
        <w:t xml:space="preserve"> designs with camera traps in order to examine the impact of manipulations</w:t>
      </w:r>
      <w:r w:rsidR="003C25B1">
        <w:rPr>
          <w:rFonts w:asciiTheme="majorBidi" w:hAnsiTheme="majorBidi" w:cstheme="majorBidi"/>
          <w:sz w:val="24"/>
          <w:szCs w:val="24"/>
        </w:rPr>
        <w:t xml:space="preserve"> of the above parameters</w:t>
      </w:r>
      <w:r w:rsidR="00FA2855">
        <w:rPr>
          <w:rFonts w:asciiTheme="majorBidi" w:hAnsiTheme="majorBidi" w:cstheme="majorBidi"/>
          <w:sz w:val="24"/>
          <w:szCs w:val="24"/>
        </w:rPr>
        <w:t xml:space="preserve"> on animal behaviour.</w:t>
      </w:r>
      <w:r w:rsidR="00B6094B">
        <w:rPr>
          <w:rFonts w:ascii="Times New Roman" w:hAnsi="Times New Roman" w:cs="Times New Roman"/>
          <w:sz w:val="24"/>
          <w:szCs w:val="24"/>
        </w:rPr>
        <w:t xml:space="preserve"> </w:t>
      </w:r>
      <w:ins w:id="140" w:author="zenrunner" w:date="2018-11-18T15:32:00Z">
        <w:r w:rsidR="00B360D4">
          <w:rPr>
            <w:rFonts w:ascii="Times New Roman" w:hAnsi="Times New Roman" w:cs="Times New Roman"/>
            <w:sz w:val="24"/>
            <w:szCs w:val="24"/>
          </w:rPr>
          <w:t xml:space="preserve">The closed analog is animal monitoring under solar panel arrays (citations) but these surveys typically include full light </w:t>
        </w:r>
      </w:ins>
      <w:ins w:id="141" w:author="zenrunner" w:date="2018-11-18T15:33:00Z">
        <w:r w:rsidR="00B360D4">
          <w:rPr>
            <w:rFonts w:ascii="Times New Roman" w:hAnsi="Times New Roman" w:cs="Times New Roman"/>
            <w:sz w:val="24"/>
            <w:szCs w:val="24"/>
          </w:rPr>
          <w:t xml:space="preserve">exclosure by the panels. </w:t>
        </w:r>
      </w:ins>
      <w:r w:rsidR="00B6094B">
        <w:rPr>
          <w:rFonts w:ascii="Times New Roman" w:hAnsi="Times New Roman" w:cs="Times New Roman"/>
          <w:sz w:val="24"/>
          <w:szCs w:val="24"/>
        </w:rPr>
        <w:t>Cam</w:t>
      </w:r>
      <w:del w:id="142" w:author="zenrunner" w:date="2018-11-18T15:34:00Z">
        <w:r w:rsidR="003C25B1" w:rsidDel="00A31FB9">
          <w:rPr>
            <w:rFonts w:ascii="Times New Roman" w:hAnsi="Times New Roman" w:cs="Times New Roman"/>
            <w:sz w:val="24"/>
            <w:szCs w:val="24"/>
          </w:rPr>
          <w:delText>(</w:delText>
        </w:r>
      </w:del>
      <w:r w:rsidR="003C25B1">
        <w:rPr>
          <w:rFonts w:ascii="Times New Roman" w:hAnsi="Times New Roman" w:cs="Times New Roman"/>
          <w:sz w:val="24"/>
          <w:szCs w:val="24"/>
        </w:rPr>
        <w:t>era</w:t>
      </w:r>
      <w:del w:id="143" w:author="zenrunner" w:date="2018-11-18T15:34:00Z">
        <w:r w:rsidR="003C25B1" w:rsidDel="00A31FB9">
          <w:rPr>
            <w:rFonts w:ascii="Times New Roman" w:hAnsi="Times New Roman" w:cs="Times New Roman"/>
            <w:sz w:val="24"/>
            <w:szCs w:val="24"/>
          </w:rPr>
          <w:delText>)</w:delText>
        </w:r>
      </w:del>
      <w:r w:rsidR="00B6094B">
        <w:rPr>
          <w:rFonts w:ascii="Times New Roman" w:hAnsi="Times New Roman" w:cs="Times New Roman"/>
          <w:sz w:val="24"/>
          <w:szCs w:val="24"/>
        </w:rPr>
        <w:t xml:space="preserve"> </w:t>
      </w:r>
      <w:r w:rsidR="002A2680">
        <w:rPr>
          <w:rFonts w:ascii="Times New Roman" w:hAnsi="Times New Roman" w:cs="Times New Roman"/>
          <w:sz w:val="24"/>
          <w:szCs w:val="24"/>
        </w:rPr>
        <w:t xml:space="preserve">trapping allows researcher to obtain wildlife data with relatively little to no human disturbance </w:t>
      </w:r>
      <w:r w:rsidR="00B6094B">
        <w:rPr>
          <w:rFonts w:ascii="Times New Roman" w:hAnsi="Times New Roman" w:cs="Times New Roman"/>
          <w:sz w:val="24"/>
          <w:szCs w:val="24"/>
        </w:rPr>
        <w:fldChar w:fldCharType="begin"/>
      </w:r>
      <w:r w:rsidR="00B6094B">
        <w:rPr>
          <w:rFonts w:ascii="Times New Roman" w:hAnsi="Times New Roman" w:cs="Times New Roman"/>
          <w:sz w:val="24"/>
          <w:szCs w:val="24"/>
        </w:rPr>
        <w:instrText xml:space="preserve"> ADDIN ZOTERO_ITEM CSL_CITATION {"citationID":"u667FLyC","properties":{"formattedCitation":"(O\\uc0\\u8217{}Connell, Nichols, and Karanth 2011; Trolliet et al. 2014)","plainCitation":"(O’Connell, Nichols, and Karanth 2011; Trolliet et al. 2014)","noteIndex":0},"citationItems":[{"id":306,"uris":["http://zotero.org/users/local/tCrvyoCs/items/5EX2RC68"],"uri":["http://zotero.org/users/local/tCrvyoCs/items/5EX2RC68"],"itemData":{"id":306,"type":"book","title":"Camera Traps in Animal Ecology","publisher":"Springer Japan","publisher-place":"Tokyo","source":"Crossref","event-place":"Tokyo","URL":"http://link.springer.com/10.1007/978-4-431-99495-4","ISBN":"978-4-431-99494-7","note":"DOI: 10.1007/978-4-431-99495-4","language":"en","editor":[{"family":"O’Connell","given":"Allan F."},{"family":"Nichols","given":"James D."},{"family":"Karanth","given":"K. Ullas"}],"issued":{"date-parts":[["2011"]]},"accessed":{"date-parts":[["2018",11,4]]}}},{"id":196,"uris":["http://zotero.org/users/local/tCrvyoCs/items/LZZCQPBR"],"uri":["http://zotero.org/users/local/tCrvyoCs/items/LZZCQPBR"],"itemData":{"id":196,"type":"article-journal","title":"Use of camera traps for wildlife studies. A review","container-title":"Biotechnol. Agron. Soc. Environ.","page":"9","source":"Zotero","language":"en","author":[{"family":"Trolliet","given":"Franck"},{"family":"Huynen","given":"Marie-Claude"},{"family":"Vermeulen","given":"Cédric"},{"family":"Hambuckers","given":"Alain"}],"issued":{"date-parts":[["2014"]]}}}],"schema":"https://github.com/citation-style-language/schema/raw/master/csl-citation.json"} </w:instrText>
      </w:r>
      <w:r w:rsidR="00B6094B">
        <w:rPr>
          <w:rFonts w:ascii="Times New Roman" w:hAnsi="Times New Roman" w:cs="Times New Roman"/>
          <w:sz w:val="24"/>
          <w:szCs w:val="24"/>
        </w:rPr>
        <w:fldChar w:fldCharType="separate"/>
      </w:r>
      <w:r w:rsidR="00B6094B" w:rsidRPr="00B6094B">
        <w:rPr>
          <w:rFonts w:ascii="Times New Roman" w:hAnsi="Times New Roman" w:cs="Times New Roman"/>
          <w:sz w:val="24"/>
          <w:szCs w:val="24"/>
        </w:rPr>
        <w:t>(O’</w:t>
      </w:r>
      <w:r w:rsidR="00B6094B">
        <w:rPr>
          <w:rFonts w:ascii="Times New Roman" w:hAnsi="Times New Roman" w:cs="Times New Roman"/>
          <w:sz w:val="24"/>
          <w:szCs w:val="24"/>
        </w:rPr>
        <w:t xml:space="preserve">Connell et al. </w:t>
      </w:r>
      <w:r w:rsidR="00B6094B" w:rsidRPr="00B6094B">
        <w:rPr>
          <w:rFonts w:ascii="Times New Roman" w:hAnsi="Times New Roman" w:cs="Times New Roman"/>
          <w:sz w:val="24"/>
          <w:szCs w:val="24"/>
        </w:rPr>
        <w:t>2011; Trolliet et al. 2014)</w:t>
      </w:r>
      <w:r w:rsidR="00B6094B">
        <w:rPr>
          <w:rFonts w:ascii="Times New Roman" w:hAnsi="Times New Roman" w:cs="Times New Roman"/>
          <w:sz w:val="24"/>
          <w:szCs w:val="24"/>
        </w:rPr>
        <w:fldChar w:fldCharType="end"/>
      </w:r>
      <w:r w:rsidR="00B6094B">
        <w:rPr>
          <w:rFonts w:ascii="Times New Roman" w:hAnsi="Times New Roman" w:cs="Times New Roman"/>
          <w:sz w:val="24"/>
          <w:szCs w:val="24"/>
        </w:rPr>
        <w:t>. Previous s</w:t>
      </w:r>
      <w:r w:rsidR="000D236D">
        <w:rPr>
          <w:rFonts w:ascii="Times New Roman" w:hAnsi="Times New Roman" w:cs="Times New Roman"/>
          <w:sz w:val="24"/>
          <w:szCs w:val="24"/>
        </w:rPr>
        <w:t xml:space="preserve">tudies have explored the use of cam traps </w:t>
      </w:r>
      <w:r w:rsidR="00B6094B">
        <w:rPr>
          <w:rFonts w:ascii="Times New Roman" w:hAnsi="Times New Roman" w:cs="Times New Roman"/>
          <w:sz w:val="24"/>
          <w:szCs w:val="24"/>
        </w:rPr>
        <w:t xml:space="preserve">to estimate population size </w:t>
      </w:r>
      <w:r w:rsidR="00B6094B">
        <w:rPr>
          <w:rFonts w:ascii="Times New Roman" w:hAnsi="Times New Roman" w:cs="Times New Roman"/>
          <w:sz w:val="24"/>
          <w:szCs w:val="24"/>
        </w:rPr>
        <w:fldChar w:fldCharType="begin"/>
      </w:r>
      <w:r w:rsidR="00B6094B">
        <w:rPr>
          <w:rFonts w:ascii="Times New Roman" w:hAnsi="Times New Roman" w:cs="Times New Roman"/>
          <w:sz w:val="24"/>
          <w:szCs w:val="24"/>
        </w:rPr>
        <w:instrText xml:space="preserve"> ADDIN ZOTERO_ITEM CSL_CITATION {"citationID":"BiUkB93J","properties":{"formattedCitation":"(Karanth 1995)","plainCitation":"(Karanth 1995)","noteIndex":0},"citationItems":[{"id":307,"uris":["http://zotero.org/users/local/tCrvyoCs/items/HQ4HMKRU"],"uri":["http://zotero.org/users/local/tCrvyoCs/items/HQ4HMKRU"],"itemData":{"id":307,"type":"article-journal","title":"Estimating tiger Panthera tigris populations from camera-trap data using capture—recapture models","container-title":"Biological Conservation","page":"333-338","volume":"71","issue":"3","source":"Crossref","DOI":"10.1016/0006-3207(94)00057-W","ISSN":"00063207","language":"en","author":[{"family":"Karanth","given":"K. Ullas"}],"issued":{"date-parts":[["1995"]]}}}],"schema":"https://github.com/citation-style-language/schema/raw/master/csl-citation.json"} </w:instrText>
      </w:r>
      <w:r w:rsidR="00B6094B">
        <w:rPr>
          <w:rFonts w:ascii="Times New Roman" w:hAnsi="Times New Roman" w:cs="Times New Roman"/>
          <w:sz w:val="24"/>
          <w:szCs w:val="24"/>
        </w:rPr>
        <w:fldChar w:fldCharType="separate"/>
      </w:r>
      <w:r w:rsidR="00B6094B" w:rsidRPr="00B6094B">
        <w:rPr>
          <w:rFonts w:ascii="Times New Roman" w:hAnsi="Times New Roman" w:cs="Times New Roman"/>
          <w:sz w:val="24"/>
        </w:rPr>
        <w:t>(Karanth 1995)</w:t>
      </w:r>
      <w:r w:rsidR="00B6094B">
        <w:rPr>
          <w:rFonts w:ascii="Times New Roman" w:hAnsi="Times New Roman" w:cs="Times New Roman"/>
          <w:sz w:val="24"/>
          <w:szCs w:val="24"/>
        </w:rPr>
        <w:fldChar w:fldCharType="end"/>
      </w:r>
      <w:r w:rsidR="00B6094B">
        <w:rPr>
          <w:rFonts w:ascii="Times New Roman" w:hAnsi="Times New Roman" w:cs="Times New Roman"/>
          <w:sz w:val="24"/>
          <w:szCs w:val="24"/>
        </w:rPr>
        <w:t xml:space="preserve">, examine wildlife behaviour </w:t>
      </w:r>
      <w:r w:rsidR="00B6094B">
        <w:rPr>
          <w:rFonts w:ascii="Times New Roman" w:hAnsi="Times New Roman" w:cs="Times New Roman"/>
          <w:sz w:val="24"/>
          <w:szCs w:val="24"/>
        </w:rPr>
        <w:fldChar w:fldCharType="begin"/>
      </w:r>
      <w:r w:rsidR="00B6094B">
        <w:rPr>
          <w:rFonts w:ascii="Times New Roman" w:hAnsi="Times New Roman" w:cs="Times New Roman"/>
          <w:sz w:val="24"/>
          <w:szCs w:val="24"/>
        </w:rPr>
        <w:instrText xml:space="preserve"> ADDIN ZOTERO_ITEM CSL_CITATION {"citationID":"T9hCAtG6","properties":{"formattedCitation":"(Dupuis-Desormeaux et al. 2015)","plainCitation":"(Dupuis-Desormeaux et al. 2015)","noteIndex":0},"citationItems":[{"id":310,"uris":["http://zotero.org/users/local/tCrvyoCs/items/B99YZ6JS"],"uri":["http://zotero.org/users/local/tCrvyoCs/items/B99YZ6JS"],"itemData":{"id":310,"type":"article-journal","title":"Testing the Prey-Trap Hypothesis at Two Wildlife Conservancies in Kenya","container-title":"PLOS ONE","page":"e0139537","volume":"10","issue":"10","source":"Crossref","DOI":"10.1371/journal.pone.0139537","ISSN":"1932-6203","language":"en","author":[{"family":"Dupuis-Desormeaux","given":"Marc"},{"family":"Davidson","given":"Zeke"},{"family":"Mwololo","given":"Mary"},{"family":"Kisio","given":"Edwin"},{"family":"Taylor","given":"Sam"},{"family":"MacDonald","given":"Suzanne E."}],"editor":[{"family":"Romanach","given":"Stephanie S."}],"issued":{"date-parts":[["2015",10,21]]}}}],"schema":"https://github.com/citation-style-language/schema/raw/master/csl-citation.json"} </w:instrText>
      </w:r>
      <w:r w:rsidR="00B6094B">
        <w:rPr>
          <w:rFonts w:ascii="Times New Roman" w:hAnsi="Times New Roman" w:cs="Times New Roman"/>
          <w:sz w:val="24"/>
          <w:szCs w:val="24"/>
        </w:rPr>
        <w:fldChar w:fldCharType="separate"/>
      </w:r>
      <w:r w:rsidR="00B6094B" w:rsidRPr="00B6094B">
        <w:rPr>
          <w:rFonts w:ascii="Times New Roman" w:hAnsi="Times New Roman" w:cs="Times New Roman"/>
          <w:sz w:val="24"/>
        </w:rPr>
        <w:t>(Dupuis-Desormeaux et al. 2015)</w:t>
      </w:r>
      <w:r w:rsidR="00B6094B">
        <w:rPr>
          <w:rFonts w:ascii="Times New Roman" w:hAnsi="Times New Roman" w:cs="Times New Roman"/>
          <w:sz w:val="24"/>
          <w:szCs w:val="24"/>
        </w:rPr>
        <w:fldChar w:fldCharType="end"/>
      </w:r>
      <w:r w:rsidR="00DF31E8">
        <w:rPr>
          <w:rFonts w:ascii="Times New Roman" w:hAnsi="Times New Roman" w:cs="Times New Roman"/>
          <w:sz w:val="24"/>
          <w:szCs w:val="24"/>
        </w:rPr>
        <w:t xml:space="preserve">, </w:t>
      </w:r>
      <w:r w:rsidR="00B6094B">
        <w:rPr>
          <w:rFonts w:ascii="Times New Roman" w:hAnsi="Times New Roman" w:cs="Times New Roman"/>
          <w:sz w:val="24"/>
          <w:szCs w:val="24"/>
        </w:rPr>
        <w:t>and explore activity patterns</w:t>
      </w:r>
      <w:r w:rsidR="000E05B0">
        <w:rPr>
          <w:rFonts w:ascii="Times New Roman" w:hAnsi="Times New Roman" w:cs="Times New Roman"/>
          <w:sz w:val="24"/>
          <w:szCs w:val="24"/>
        </w:rPr>
        <w:t xml:space="preserve"> and habitat use</w:t>
      </w:r>
      <w:r w:rsidR="00B6094B">
        <w:rPr>
          <w:rFonts w:ascii="Times New Roman" w:hAnsi="Times New Roman" w:cs="Times New Roman"/>
          <w:sz w:val="24"/>
          <w:szCs w:val="24"/>
        </w:rPr>
        <w:t xml:space="preserve"> </w:t>
      </w:r>
      <w:r w:rsidR="00B6094B">
        <w:rPr>
          <w:rFonts w:ascii="Times New Roman" w:hAnsi="Times New Roman" w:cs="Times New Roman"/>
          <w:sz w:val="24"/>
          <w:szCs w:val="24"/>
        </w:rPr>
        <w:fldChar w:fldCharType="begin"/>
      </w:r>
      <w:r w:rsidR="00B6094B">
        <w:rPr>
          <w:rFonts w:ascii="Times New Roman" w:hAnsi="Times New Roman" w:cs="Times New Roman"/>
          <w:sz w:val="24"/>
          <w:szCs w:val="24"/>
        </w:rPr>
        <w:instrText xml:space="preserve"> ADDIN ZOTERO_ITEM CSL_CITATION {"citationID":"bpICDwM1","properties":{"formattedCitation":"(Bowkett, Rovero, and Marshall 2008)","plainCitation":"(Bowkett, Rovero, and Marshall 2008)","noteIndex":0},"citationItems":[{"id":312,"uris":["http://zotero.org/users/local/tCrvyoCs/items/MI9U4GIX"],"uri":["http://zotero.org/users/local/tCrvyoCs/items/MI9U4GIX"],"itemData":{"id":312,"type":"article-journal","title":"The use of camera-trap data to model habitat use by antelope species in the Udzungwa Mountain forests, Tanzania","container-title":"African Journal of Ecology","page":"479-487","volume":"46","issue":"4","source":"Crossref","DOI":"10.1111/j.1365-2028.2007.00881.x","ISSN":"01416707, 13652028","language":"en","author":[{"family":"Bowkett","given":"Andrew E."},{"family":"Rovero","given":"Francesco"},{"family":"Marshall","given":"Andrew R."}],"issued":{"date-parts":[["2008",12]]}}}],"schema":"https://github.com/citation-style-language/schema/raw/master/csl-citation.json"} </w:instrText>
      </w:r>
      <w:r w:rsidR="00B6094B">
        <w:rPr>
          <w:rFonts w:ascii="Times New Roman" w:hAnsi="Times New Roman" w:cs="Times New Roman"/>
          <w:sz w:val="24"/>
          <w:szCs w:val="24"/>
        </w:rPr>
        <w:fldChar w:fldCharType="separate"/>
      </w:r>
      <w:r w:rsidR="00B6094B" w:rsidRPr="00B6094B">
        <w:rPr>
          <w:rFonts w:ascii="Times New Roman" w:hAnsi="Times New Roman" w:cs="Times New Roman"/>
          <w:sz w:val="24"/>
        </w:rPr>
        <w:t>(Bowkett, Rovero, and Marshall 2008)</w:t>
      </w:r>
      <w:r w:rsidR="00B6094B">
        <w:rPr>
          <w:rFonts w:ascii="Times New Roman" w:hAnsi="Times New Roman" w:cs="Times New Roman"/>
          <w:sz w:val="24"/>
          <w:szCs w:val="24"/>
        </w:rPr>
        <w:fldChar w:fldCharType="end"/>
      </w:r>
      <w:r w:rsidR="00793B2D">
        <w:rPr>
          <w:rFonts w:ascii="Times New Roman" w:hAnsi="Times New Roman" w:cs="Times New Roman"/>
          <w:sz w:val="24"/>
          <w:szCs w:val="24"/>
        </w:rPr>
        <w:t>. Although cam traps have been used to look at animal interactions with plants</w:t>
      </w:r>
      <w:ins w:id="144" w:author="zenrunner" w:date="2018-11-18T15:34:00Z">
        <w:r w:rsidR="00347995">
          <w:rPr>
            <w:rFonts w:ascii="Times New Roman" w:hAnsi="Times New Roman" w:cs="Times New Roman"/>
            <w:sz w:val="24"/>
            <w:szCs w:val="24"/>
          </w:rPr>
          <w:t xml:space="preserve"> to an extent (citation)</w:t>
        </w:r>
      </w:ins>
      <w:r w:rsidR="00793B2D">
        <w:rPr>
          <w:rFonts w:ascii="Times New Roman" w:hAnsi="Times New Roman" w:cs="Times New Roman"/>
          <w:sz w:val="24"/>
          <w:szCs w:val="24"/>
        </w:rPr>
        <w:t xml:space="preserve">, </w:t>
      </w:r>
      <w:del w:id="145" w:author="zenrunner" w:date="2018-11-18T15:34:00Z">
        <w:r w:rsidR="00793B2D" w:rsidDel="0086689A">
          <w:rPr>
            <w:rFonts w:ascii="Times New Roman" w:hAnsi="Times New Roman" w:cs="Times New Roman"/>
            <w:sz w:val="24"/>
            <w:szCs w:val="24"/>
          </w:rPr>
          <w:delText>seldom have they</w:delText>
        </w:r>
        <w:r w:rsidR="000E05B0" w:rsidDel="0086689A">
          <w:rPr>
            <w:rFonts w:ascii="Times New Roman" w:hAnsi="Times New Roman" w:cs="Times New Roman"/>
            <w:sz w:val="24"/>
            <w:szCs w:val="24"/>
          </w:rPr>
          <w:delText xml:space="preserve"> b</w:delText>
        </w:r>
        <w:r w:rsidR="00793B2D" w:rsidDel="0086689A">
          <w:rPr>
            <w:rFonts w:ascii="Times New Roman" w:hAnsi="Times New Roman" w:cs="Times New Roman"/>
            <w:sz w:val="24"/>
            <w:szCs w:val="24"/>
          </w:rPr>
          <w:delText xml:space="preserve">een used as a </w:delText>
        </w:r>
        <w:r w:rsidR="000D236D" w:rsidDel="0086689A">
          <w:rPr>
            <w:rFonts w:ascii="Times New Roman" w:hAnsi="Times New Roman" w:cs="Times New Roman"/>
            <w:sz w:val="24"/>
            <w:szCs w:val="24"/>
          </w:rPr>
          <w:delText xml:space="preserve">direct </w:delText>
        </w:r>
        <w:r w:rsidR="00793B2D" w:rsidDel="0086689A">
          <w:rPr>
            <w:rFonts w:ascii="Times New Roman" w:hAnsi="Times New Roman" w:cs="Times New Roman"/>
            <w:sz w:val="24"/>
            <w:szCs w:val="24"/>
          </w:rPr>
          <w:delText>method in</w:delText>
        </w:r>
        <w:r w:rsidR="000E05B0" w:rsidDel="0086689A">
          <w:rPr>
            <w:rFonts w:ascii="Times New Roman" w:hAnsi="Times New Roman" w:cs="Times New Roman"/>
            <w:sz w:val="24"/>
            <w:szCs w:val="24"/>
          </w:rPr>
          <w:delText xml:space="preserve"> facilitation research.</w:delText>
        </w:r>
      </w:del>
      <w:ins w:id="146" w:author="zenrunner" w:date="2018-11-18T15:34:00Z">
        <w:r w:rsidR="0086689A">
          <w:rPr>
            <w:rFonts w:ascii="Times New Roman" w:hAnsi="Times New Roman" w:cs="Times New Roman"/>
            <w:sz w:val="24"/>
            <w:szCs w:val="24"/>
          </w:rPr>
          <w:t>using to explore shelter effects and interactions with foundation plants is both novel and critical to better understand solar farm deployments and other developments in desert ecosystems.</w:t>
        </w:r>
      </w:ins>
      <w:r w:rsidR="000E05B0">
        <w:rPr>
          <w:rFonts w:ascii="Times New Roman" w:hAnsi="Times New Roman" w:cs="Times New Roman"/>
          <w:sz w:val="24"/>
          <w:szCs w:val="24"/>
        </w:rPr>
        <w:t xml:space="preserve"> </w:t>
      </w:r>
      <w:ins w:id="147" w:author="zenrunner" w:date="2018-11-18T15:35:00Z">
        <w:r w:rsidR="00F2146B">
          <w:rPr>
            <w:rFonts w:ascii="Times New Roman" w:hAnsi="Times New Roman" w:cs="Times New Roman"/>
            <w:sz w:val="24"/>
            <w:szCs w:val="24"/>
          </w:rPr>
          <w:t xml:space="preserve">Then – implication.  </w:t>
        </w:r>
      </w:ins>
    </w:p>
    <w:p w14:paraId="0EDE4482" w14:textId="076D0332" w:rsidR="00F2146B" w:rsidRDefault="00F2146B" w:rsidP="003C25B1">
      <w:pPr>
        <w:spacing w:after="0" w:line="360" w:lineRule="auto"/>
        <w:ind w:firstLine="720"/>
        <w:contextualSpacing/>
        <w:jc w:val="both"/>
        <w:rPr>
          <w:ins w:id="148" w:author="zenrunner" w:date="2018-11-18T15:40:00Z"/>
          <w:rFonts w:ascii="Times New Roman" w:hAnsi="Times New Roman" w:cs="Times New Roman"/>
          <w:sz w:val="24"/>
          <w:szCs w:val="24"/>
        </w:rPr>
      </w:pPr>
      <w:ins w:id="149" w:author="zenrunner" w:date="2018-11-18T15:35:00Z">
        <w:r>
          <w:rPr>
            <w:rFonts w:ascii="Times New Roman" w:hAnsi="Times New Roman" w:cs="Times New Roman"/>
            <w:sz w:val="24"/>
            <w:szCs w:val="24"/>
          </w:rPr>
          <w:t xml:space="preserve">ALSO – I think you </w:t>
        </w:r>
      </w:ins>
      <w:ins w:id="150" w:author="zenrunner" w:date="2018-11-18T15:36:00Z">
        <w:r>
          <w:rPr>
            <w:rFonts w:ascii="Times New Roman" w:hAnsi="Times New Roman" w:cs="Times New Roman"/>
            <w:sz w:val="24"/>
            <w:szCs w:val="24"/>
          </w:rPr>
          <w:t xml:space="preserve">should reorganize and </w:t>
        </w:r>
      </w:ins>
      <w:ins w:id="151" w:author="zenrunner" w:date="2018-11-18T15:35:00Z">
        <w:r>
          <w:rPr>
            <w:rFonts w:ascii="Times New Roman" w:hAnsi="Times New Roman" w:cs="Times New Roman"/>
            <w:sz w:val="24"/>
            <w:szCs w:val="24"/>
          </w:rPr>
          <w:t>can just talk about shelter effets in general and list all the ways that animals can be impacted and also repond</w:t>
        </w:r>
      </w:ins>
      <w:ins w:id="152" w:author="zenrunner" w:date="2018-11-18T15:36:00Z">
        <w:r>
          <w:rPr>
            <w:rFonts w:ascii="Times New Roman" w:hAnsi="Times New Roman" w:cs="Times New Roman"/>
            <w:sz w:val="24"/>
            <w:szCs w:val="24"/>
          </w:rPr>
          <w:t>s</w:t>
        </w:r>
      </w:ins>
      <w:ins w:id="153" w:author="zenrunner" w:date="2018-11-18T15:35:00Z">
        <w:r>
          <w:rPr>
            <w:rFonts w:ascii="Times New Roman" w:hAnsi="Times New Roman" w:cs="Times New Roman"/>
            <w:sz w:val="24"/>
            <w:szCs w:val="24"/>
          </w:rPr>
          <w:t xml:space="preserve">. THEN </w:t>
        </w:r>
      </w:ins>
      <w:ins w:id="154" w:author="zenrunner" w:date="2018-11-18T15:36:00Z">
        <w:r w:rsidR="005C6B9B">
          <w:rPr>
            <w:rFonts w:ascii="Times New Roman" w:hAnsi="Times New Roman" w:cs="Times New Roman"/>
            <w:sz w:val="24"/>
            <w:szCs w:val="24"/>
          </w:rPr>
          <w:t>state that temperature could be a very important negative?? Or positive factor? On some animals and positive/</w:t>
        </w:r>
      </w:ins>
      <w:ins w:id="155" w:author="zenrunner" w:date="2018-11-18T15:37:00Z">
        <w:r w:rsidR="005C6B9B">
          <w:rPr>
            <w:rFonts w:ascii="Times New Roman" w:hAnsi="Times New Roman" w:cs="Times New Roman"/>
            <w:sz w:val="24"/>
            <w:szCs w:val="24"/>
          </w:rPr>
          <w:t xml:space="preserve">negative to others – ie depends if lizards or small mammals right?  Also, </w:t>
        </w:r>
        <w:r w:rsidR="00206BC2">
          <w:rPr>
            <w:rFonts w:ascii="Times New Roman" w:hAnsi="Times New Roman" w:cs="Times New Roman"/>
            <w:sz w:val="24"/>
            <w:szCs w:val="24"/>
          </w:rPr>
          <w:t xml:space="preserve">we want to know really very directly if ‘thermal refuges’ provided by foundation species are CRITICAL – this is the MAIN idea and needs to pop…. Develop </w:t>
        </w:r>
      </w:ins>
      <w:ins w:id="156" w:author="zenrunner" w:date="2018-11-18T15:38:00Z">
        <w:r w:rsidR="00206BC2">
          <w:rPr>
            <w:rFonts w:ascii="Times New Roman" w:hAnsi="Times New Roman" w:cs="Times New Roman"/>
            <w:sz w:val="24"/>
            <w:szCs w:val="24"/>
          </w:rPr>
          <w:t xml:space="preserve">a bit and explain please.  Things likely getting hotter and drier too – shrubs and other foundation species are refuge for animals and other plants from these effects etc and here we want to warm microsites and also test general general shelter effects…. SO </w:t>
        </w:r>
      </w:ins>
      <w:ins w:id="157" w:author="zenrunner" w:date="2018-11-18T15:39:00Z">
        <w:r w:rsidR="00206BC2">
          <w:rPr>
            <w:rFonts w:ascii="Times New Roman" w:hAnsi="Times New Roman" w:cs="Times New Roman"/>
            <w:sz w:val="24"/>
            <w:szCs w:val="24"/>
          </w:rPr>
          <w:t>–</w:t>
        </w:r>
      </w:ins>
      <w:ins w:id="158" w:author="zenrunner" w:date="2018-11-18T15:38:00Z">
        <w:r w:rsidR="00206BC2">
          <w:rPr>
            <w:rFonts w:ascii="Times New Roman" w:hAnsi="Times New Roman" w:cs="Times New Roman"/>
            <w:sz w:val="24"/>
            <w:szCs w:val="24"/>
          </w:rPr>
          <w:t xml:space="preserve"> are </w:t>
        </w:r>
      </w:ins>
      <w:ins w:id="159" w:author="zenrunner" w:date="2018-11-18T15:39:00Z">
        <w:r w:rsidR="00206BC2">
          <w:rPr>
            <w:rFonts w:ascii="Times New Roman" w:hAnsi="Times New Roman" w:cs="Times New Roman"/>
            <w:sz w:val="24"/>
            <w:szCs w:val="24"/>
          </w:rPr>
          <w:t xml:space="preserve">we sure our shelters will not cool??? Ie they will provide shade??? OR really are you testing shade effects on animals near shrubs and in the open??? IF SO – STILL COOL but you will need to also test warming – IF that is what you want via OTCs too </w:t>
        </w:r>
      </w:ins>
      <w:ins w:id="160" w:author="zenrunner" w:date="2018-11-18T15:40:00Z">
        <w:r w:rsidR="00206BC2">
          <w:rPr>
            <w:rFonts w:ascii="Times New Roman" w:hAnsi="Times New Roman" w:cs="Times New Roman"/>
            <w:sz w:val="24"/>
            <w:szCs w:val="24"/>
          </w:rPr>
          <w:t>–</w:t>
        </w:r>
      </w:ins>
      <w:ins w:id="161" w:author="zenrunner" w:date="2018-11-18T15:39:00Z">
        <w:r w:rsidR="00206BC2">
          <w:rPr>
            <w:rFonts w:ascii="Times New Roman" w:hAnsi="Times New Roman" w:cs="Times New Roman"/>
            <w:sz w:val="24"/>
            <w:szCs w:val="24"/>
          </w:rPr>
          <w:t xml:space="preserve"> OR </w:t>
        </w:r>
      </w:ins>
      <w:ins w:id="162" w:author="zenrunner" w:date="2018-11-18T15:40:00Z">
        <w:r w:rsidR="00206BC2">
          <w:rPr>
            <w:rFonts w:ascii="Times New Roman" w:hAnsi="Times New Roman" w:cs="Times New Roman"/>
            <w:sz w:val="24"/>
            <w:szCs w:val="24"/>
          </w:rPr>
          <w:t xml:space="preserve">just do shelter and </w:t>
        </w:r>
        <w:r w:rsidR="00206BC2">
          <w:rPr>
            <w:rFonts w:ascii="Times New Roman" w:hAnsi="Times New Roman" w:cs="Times New Roman"/>
            <w:sz w:val="24"/>
            <w:szCs w:val="24"/>
          </w:rPr>
          <w:lastRenderedPageBreak/>
          <w:t>measure temperatures with hobo pendant loggers and use the natural variation under shrubs, in the open, and then under shrubs with a shelter over top and in the open with a shelter over top – ALSO great – I think this latter option is totally fine and also really SIMPLE!!!</w:t>
        </w:r>
      </w:ins>
    </w:p>
    <w:p w14:paraId="12029078" w14:textId="77777777" w:rsidR="00206BC2" w:rsidRDefault="00206BC2" w:rsidP="003C25B1">
      <w:pPr>
        <w:spacing w:after="0" w:line="360" w:lineRule="auto"/>
        <w:ind w:firstLine="720"/>
        <w:contextualSpacing/>
        <w:jc w:val="both"/>
        <w:rPr>
          <w:ins w:id="163" w:author="zenrunner" w:date="2018-11-18T15:40:00Z"/>
          <w:rFonts w:ascii="Times New Roman" w:hAnsi="Times New Roman" w:cs="Times New Roman"/>
          <w:sz w:val="24"/>
          <w:szCs w:val="24"/>
        </w:rPr>
      </w:pPr>
    </w:p>
    <w:p w14:paraId="7C204018" w14:textId="331D26F4" w:rsidR="00206BC2" w:rsidRDefault="00206BC2" w:rsidP="003C25B1">
      <w:pPr>
        <w:spacing w:after="0" w:line="360" w:lineRule="auto"/>
        <w:ind w:firstLine="720"/>
        <w:contextualSpacing/>
        <w:jc w:val="both"/>
        <w:rPr>
          <w:ins w:id="164" w:author="zenrunner" w:date="2018-11-18T15:41:00Z"/>
          <w:rFonts w:ascii="Times New Roman" w:hAnsi="Times New Roman" w:cs="Times New Roman"/>
          <w:sz w:val="24"/>
          <w:szCs w:val="24"/>
        </w:rPr>
      </w:pPr>
      <w:ins w:id="165" w:author="zenrunner" w:date="2018-11-18T15:40:00Z">
        <w:r>
          <w:rPr>
            <w:rFonts w:ascii="Times New Roman" w:hAnsi="Times New Roman" w:cs="Times New Roman"/>
            <w:sz w:val="24"/>
            <w:szCs w:val="24"/>
          </w:rPr>
          <w:t xml:space="preserve">Then </w:t>
        </w:r>
      </w:ins>
      <w:ins w:id="166" w:author="zenrunner" w:date="2018-11-18T15:41:00Z">
        <w:r>
          <w:rPr>
            <w:rFonts w:ascii="Times New Roman" w:hAnsi="Times New Roman" w:cs="Times New Roman"/>
            <w:sz w:val="24"/>
            <w:szCs w:val="24"/>
          </w:rPr>
          <w:t>– in your proposal, say in year 1- you will test a very small number of OTC chambers – as a pilot only – that you may do the following year in season 2 to see if warming is important….</w:t>
        </w:r>
      </w:ins>
    </w:p>
    <w:p w14:paraId="36F01332" w14:textId="77777777" w:rsidR="00206BC2" w:rsidRDefault="00206BC2" w:rsidP="003C25B1">
      <w:pPr>
        <w:spacing w:after="0" w:line="360" w:lineRule="auto"/>
        <w:ind w:firstLine="720"/>
        <w:contextualSpacing/>
        <w:jc w:val="both"/>
        <w:rPr>
          <w:ins w:id="167" w:author="zenrunner" w:date="2018-11-18T15:35:00Z"/>
          <w:rFonts w:ascii="Times New Roman" w:hAnsi="Times New Roman" w:cs="Times New Roman"/>
          <w:sz w:val="24"/>
          <w:szCs w:val="24"/>
        </w:rPr>
      </w:pPr>
    </w:p>
    <w:p w14:paraId="3C21F38C" w14:textId="77777777" w:rsidR="00F2146B" w:rsidRDefault="00F2146B" w:rsidP="003C25B1">
      <w:pPr>
        <w:spacing w:after="0" w:line="360" w:lineRule="auto"/>
        <w:ind w:firstLine="720"/>
        <w:contextualSpacing/>
        <w:jc w:val="both"/>
        <w:rPr>
          <w:ins w:id="168" w:author="zenrunner" w:date="2018-11-18T15:35:00Z"/>
          <w:rFonts w:ascii="Times New Roman" w:hAnsi="Times New Roman" w:cs="Times New Roman"/>
          <w:sz w:val="24"/>
          <w:szCs w:val="24"/>
        </w:rPr>
      </w:pPr>
    </w:p>
    <w:p w14:paraId="7D891C98" w14:textId="77777777" w:rsidR="00F2146B" w:rsidRDefault="00F2146B" w:rsidP="003C25B1">
      <w:pPr>
        <w:spacing w:after="0" w:line="360" w:lineRule="auto"/>
        <w:ind w:firstLine="720"/>
        <w:contextualSpacing/>
        <w:jc w:val="both"/>
        <w:rPr>
          <w:ins w:id="169" w:author="zenrunner" w:date="2018-11-18T15:35:00Z"/>
          <w:rFonts w:ascii="Times New Roman" w:hAnsi="Times New Roman" w:cs="Times New Roman"/>
          <w:sz w:val="24"/>
          <w:szCs w:val="24"/>
        </w:rPr>
      </w:pPr>
    </w:p>
    <w:p w14:paraId="6BB71A36" w14:textId="12EF8759" w:rsidR="003A7D6A" w:rsidRDefault="00F2146B" w:rsidP="003C25B1">
      <w:pPr>
        <w:spacing w:after="0" w:line="360" w:lineRule="auto"/>
        <w:ind w:firstLine="720"/>
        <w:contextualSpacing/>
        <w:jc w:val="both"/>
        <w:rPr>
          <w:rFonts w:ascii="Times New Roman" w:hAnsi="Times New Roman" w:cs="Times New Roman"/>
          <w:sz w:val="24"/>
          <w:szCs w:val="24"/>
        </w:rPr>
      </w:pPr>
      <w:ins w:id="170" w:author="zenrunner" w:date="2018-11-18T15:35:00Z">
        <w:r>
          <w:rPr>
            <w:rFonts w:ascii="Times New Roman" w:hAnsi="Times New Roman" w:cs="Times New Roman"/>
            <w:sz w:val="24"/>
            <w:szCs w:val="24"/>
          </w:rPr>
          <w:t xml:space="preserve">Separate idea – that I like – develop a bit more in a short paragraph properly here. </w:t>
        </w:r>
      </w:ins>
      <w:r w:rsidR="00793B2D">
        <w:rPr>
          <w:rFonts w:ascii="Times New Roman" w:hAnsi="Times New Roman" w:cs="Times New Roman"/>
          <w:sz w:val="24"/>
          <w:szCs w:val="24"/>
        </w:rPr>
        <w:t xml:space="preserve">Additionally, </w:t>
      </w:r>
      <w:r w:rsidR="00DF31E8">
        <w:rPr>
          <w:rFonts w:ascii="Times New Roman" w:hAnsi="Times New Roman" w:cs="Times New Roman"/>
          <w:sz w:val="24"/>
          <w:szCs w:val="24"/>
        </w:rPr>
        <w:t>despite previous literature’s fo</w:t>
      </w:r>
      <w:r w:rsidR="00793B2D">
        <w:rPr>
          <w:rFonts w:ascii="Times New Roman" w:hAnsi="Times New Roman" w:cs="Times New Roman"/>
          <w:sz w:val="24"/>
          <w:szCs w:val="24"/>
        </w:rPr>
        <w:t>cus on closing the gaps that exists</w:t>
      </w:r>
      <w:r w:rsidR="00DF31E8">
        <w:rPr>
          <w:rFonts w:ascii="Times New Roman" w:hAnsi="Times New Roman" w:cs="Times New Roman"/>
          <w:sz w:val="24"/>
          <w:szCs w:val="24"/>
        </w:rPr>
        <w:t xml:space="preserve"> in photographic rates as an index of density </w:t>
      </w:r>
      <w:r w:rsidR="00DF31E8">
        <w:rPr>
          <w:rFonts w:ascii="Times New Roman" w:hAnsi="Times New Roman" w:cs="Times New Roman"/>
          <w:sz w:val="24"/>
          <w:szCs w:val="24"/>
        </w:rPr>
        <w:fldChar w:fldCharType="begin"/>
      </w:r>
      <w:r w:rsidR="00DF31E8">
        <w:rPr>
          <w:rFonts w:ascii="Times New Roman" w:hAnsi="Times New Roman" w:cs="Times New Roman"/>
          <w:sz w:val="24"/>
          <w:szCs w:val="24"/>
        </w:rPr>
        <w:instrText xml:space="preserve"> ADDIN ZOTERO_ITEM CSL_CITATION {"citationID":"JRwMz30o","properties":{"formattedCitation":"(Carbone et al. 2001; Rovero and Marshall 2009)","plainCitation":"(Carbone et al. 2001; Rovero and Marshall 2009)","noteIndex":0},"citationItems":[{"id":316,"uris":["http://zotero.org/users/local/tCrvyoCs/items/3K4FS6ZZ"],"uri":["http://zotero.org/users/local/tCrvyoCs/items/3K4FS6ZZ"],"itemData":{"id":316,"type":"article-journal","title":"The use of photographic rates to estimate densities of tigers and other cryptic mammals","container-title":"Animal Conservation","page":"75-79","volume":"4","issue":"1","source":"Crossref","DOI":"10.1017/S1367943001001081","ISSN":"1367-9430, 1469-1795","language":"en","author":[{"family":"Carbone","given":"C."},{"family":"Christie","given":"S."},{"family":"Conforti","given":"K."},{"family":"Coulson","given":"T."},{"family":"Franklin","given":"N."},{"family":"Ginsberg","given":"J. R."},{"family":"Griffiths","given":"M."},{"family":"Holden","given":"J."},{"family":"Kawanishi","given":"K."},{"family":"Kinnaird","given":"M."},{"family":"Laidlaw","given":"R."},{"family":"Lynam","given":"A."},{"family":"Macdonald","given":"D. W."},{"family":"Martyr","given":"D."},{"family":"McDougal","given":"C."},{"family":"Nath","given":"L."},{"family":"O'Brien","given":"T."},{"family":"Seidensticker","given":"J."},{"family":"Smith","given":"D. J. L."},{"family":"Sunquist","given":"M."},{"family":"Tilson","given":"R."},{"family":"Shahruddin","given":"W. N."}],"issued":{"date-parts":[["2001",2]]}}},{"id":313,"uris":["http://zotero.org/users/local/tCrvyoCs/items/BBQPDM2T"],"uri":["http://zotero.org/users/local/tCrvyoCs/items/BBQPDM2T"],"itemData":{"id":313,"type":"article-journal","title":"Camera trapping photographic rate as an index of density in forest ungulates","container-title":"Journal of Applied Ecology","page":"1011-1017","volume":"46","issue":"5","source":"Crossref","DOI":"10.1111/j.1365-2664.2009.01705.x","ISSN":"00218901, 13652664","language":"en","author":[{"family":"Rovero","given":"Francesco"},{"family":"Marshall","given":"Andrew R."}],"issued":{"date-parts":[["2009",10]]}}}],"schema":"https://github.com/citation-style-language/schema/raw/master/csl-citation.json"} </w:instrText>
      </w:r>
      <w:r w:rsidR="00DF31E8">
        <w:rPr>
          <w:rFonts w:ascii="Times New Roman" w:hAnsi="Times New Roman" w:cs="Times New Roman"/>
          <w:sz w:val="24"/>
          <w:szCs w:val="24"/>
        </w:rPr>
        <w:fldChar w:fldCharType="separate"/>
      </w:r>
      <w:r w:rsidR="00DF31E8" w:rsidRPr="00DF31E8">
        <w:rPr>
          <w:rFonts w:ascii="Times New Roman" w:hAnsi="Times New Roman" w:cs="Times New Roman"/>
          <w:sz w:val="24"/>
        </w:rPr>
        <w:t>(Carbone et al. 2001; Rovero and Marshall 2009)</w:t>
      </w:r>
      <w:r w:rsidR="00DF31E8">
        <w:rPr>
          <w:rFonts w:ascii="Times New Roman" w:hAnsi="Times New Roman" w:cs="Times New Roman"/>
          <w:sz w:val="24"/>
          <w:szCs w:val="24"/>
        </w:rPr>
        <w:fldChar w:fldCharType="end"/>
      </w:r>
      <w:r w:rsidR="003C25B1">
        <w:rPr>
          <w:rFonts w:ascii="Times New Roman" w:hAnsi="Times New Roman" w:cs="Times New Roman"/>
          <w:sz w:val="24"/>
          <w:szCs w:val="24"/>
        </w:rPr>
        <w:t>, to my</w:t>
      </w:r>
      <w:r w:rsidR="00DF31E8">
        <w:rPr>
          <w:rFonts w:ascii="Times New Roman" w:hAnsi="Times New Roman" w:cs="Times New Roman"/>
          <w:sz w:val="24"/>
          <w:szCs w:val="24"/>
        </w:rPr>
        <w:t xml:space="preserve"> knowledge no single study to this date has </w:t>
      </w:r>
      <w:r w:rsidR="00B9318A">
        <w:rPr>
          <w:rFonts w:ascii="Times New Roman" w:hAnsi="Times New Roman" w:cs="Times New Roman"/>
          <w:sz w:val="24"/>
          <w:szCs w:val="24"/>
        </w:rPr>
        <w:t>been published that concentrates on generating refraction curves of number images versus species richness compiled from previous research data.</w:t>
      </w:r>
      <w:r w:rsidR="00793B2D">
        <w:rPr>
          <w:rFonts w:ascii="Times New Roman" w:hAnsi="Times New Roman" w:cs="Times New Roman"/>
          <w:sz w:val="24"/>
          <w:szCs w:val="24"/>
        </w:rPr>
        <w:t xml:space="preserve"> </w:t>
      </w:r>
    </w:p>
    <w:p w14:paraId="6A75841F" w14:textId="77777777" w:rsidR="001672CC" w:rsidRDefault="003C25B1" w:rsidP="0054713F">
      <w:pPr>
        <w:spacing w:after="0" w:line="240" w:lineRule="auto"/>
        <w:contextualSpacing/>
        <w:jc w:val="both"/>
        <w:rPr>
          <w:rFonts w:asciiTheme="majorBidi" w:hAnsiTheme="majorBidi" w:cstheme="majorBidi"/>
          <w:b/>
          <w:bCs/>
          <w:sz w:val="24"/>
          <w:szCs w:val="24"/>
        </w:rPr>
      </w:pPr>
      <w:r w:rsidRPr="003C25B1">
        <w:rPr>
          <w:rFonts w:ascii="Times New Roman" w:hAnsi="Times New Roman" w:cs="Times New Roman"/>
          <w:b/>
          <w:bCs/>
          <w:sz w:val="24"/>
          <w:szCs w:val="24"/>
        </w:rPr>
        <w:t xml:space="preserve">Chapter 1: </w:t>
      </w:r>
      <w:r w:rsidRPr="003C25B1">
        <w:rPr>
          <w:rFonts w:asciiTheme="majorBidi" w:hAnsiTheme="majorBidi" w:cstheme="majorBidi"/>
          <w:b/>
          <w:bCs/>
          <w:sz w:val="24"/>
          <w:szCs w:val="24"/>
        </w:rPr>
        <w:t>A</w:t>
      </w:r>
      <w:r w:rsidRPr="00783531">
        <w:rPr>
          <w:rFonts w:asciiTheme="majorBidi" w:hAnsiTheme="majorBidi" w:cstheme="majorBidi"/>
          <w:b/>
          <w:bCs/>
          <w:sz w:val="24"/>
          <w:szCs w:val="24"/>
        </w:rPr>
        <w:t xml:space="preserve"> </w:t>
      </w:r>
      <w:r>
        <w:rPr>
          <w:rFonts w:asciiTheme="majorBidi" w:hAnsiTheme="majorBidi" w:cstheme="majorBidi"/>
          <w:b/>
          <w:bCs/>
          <w:sz w:val="24"/>
          <w:szCs w:val="24"/>
        </w:rPr>
        <w:t>systematic review of ca</w:t>
      </w:r>
      <w:r w:rsidR="0054713F">
        <w:rPr>
          <w:rFonts w:asciiTheme="majorBidi" w:hAnsiTheme="majorBidi" w:cstheme="majorBidi"/>
          <w:b/>
          <w:bCs/>
          <w:sz w:val="24"/>
          <w:szCs w:val="24"/>
        </w:rPr>
        <w:t>mera traps</w:t>
      </w:r>
      <w:r>
        <w:rPr>
          <w:rFonts w:asciiTheme="majorBidi" w:hAnsiTheme="majorBidi" w:cstheme="majorBidi"/>
          <w:b/>
          <w:bCs/>
          <w:sz w:val="24"/>
          <w:szCs w:val="24"/>
        </w:rPr>
        <w:t xml:space="preserve"> to gene</w:t>
      </w:r>
      <w:r w:rsidR="0054713F">
        <w:rPr>
          <w:rFonts w:asciiTheme="majorBidi" w:hAnsiTheme="majorBidi" w:cstheme="majorBidi"/>
          <w:b/>
          <w:bCs/>
          <w:sz w:val="24"/>
          <w:szCs w:val="24"/>
        </w:rPr>
        <w:t>rate species rarefaction</w:t>
      </w:r>
      <w:r>
        <w:rPr>
          <w:rFonts w:asciiTheme="majorBidi" w:hAnsiTheme="majorBidi" w:cstheme="majorBidi"/>
          <w:b/>
          <w:bCs/>
          <w:sz w:val="24"/>
          <w:szCs w:val="24"/>
        </w:rPr>
        <w:t xml:space="preserve"> curves</w:t>
      </w:r>
    </w:p>
    <w:p w14:paraId="395A98DE" w14:textId="77777777" w:rsidR="000D236D" w:rsidRDefault="000D236D" w:rsidP="0054713F">
      <w:pPr>
        <w:spacing w:after="0" w:line="240" w:lineRule="auto"/>
        <w:contextualSpacing/>
        <w:jc w:val="both"/>
        <w:rPr>
          <w:rFonts w:asciiTheme="majorBidi" w:hAnsiTheme="majorBidi" w:cstheme="majorBidi"/>
          <w:b/>
          <w:bCs/>
          <w:sz w:val="24"/>
          <w:szCs w:val="24"/>
        </w:rPr>
      </w:pPr>
    </w:p>
    <w:p w14:paraId="63A73CEF" w14:textId="2257A384" w:rsidR="003C25B1" w:rsidRDefault="003C25B1" w:rsidP="0054713F">
      <w:pPr>
        <w:spacing w:after="0" w:line="240" w:lineRule="auto"/>
        <w:contextualSpacing/>
        <w:jc w:val="both"/>
        <w:rPr>
          <w:rFonts w:asciiTheme="majorBidi" w:hAnsiTheme="majorBidi" w:cstheme="majorBidi"/>
          <w:sz w:val="24"/>
          <w:szCs w:val="24"/>
        </w:rPr>
      </w:pPr>
      <w:r>
        <w:rPr>
          <w:rFonts w:asciiTheme="majorBidi" w:hAnsiTheme="majorBidi" w:cstheme="majorBidi"/>
          <w:b/>
          <w:bCs/>
          <w:sz w:val="24"/>
          <w:szCs w:val="24"/>
        </w:rPr>
        <w:t xml:space="preserve">Purpose: </w:t>
      </w:r>
      <w:r w:rsidR="000D236D">
        <w:rPr>
          <w:rFonts w:asciiTheme="majorBidi" w:hAnsiTheme="majorBidi" w:cstheme="majorBidi"/>
          <w:sz w:val="24"/>
          <w:szCs w:val="24"/>
        </w:rPr>
        <w:t xml:space="preserve">Identify the relevant literature </w:t>
      </w:r>
      <w:del w:id="171" w:author="zenrunner" w:date="2018-11-18T15:48:00Z">
        <w:r w:rsidR="000D236D" w:rsidDel="001A487F">
          <w:rPr>
            <w:rFonts w:asciiTheme="majorBidi" w:hAnsiTheme="majorBidi" w:cstheme="majorBidi"/>
            <w:sz w:val="24"/>
            <w:szCs w:val="24"/>
          </w:rPr>
          <w:delText>in which</w:delText>
        </w:r>
      </w:del>
      <w:ins w:id="172" w:author="zenrunner" w:date="2018-11-18T15:48:00Z">
        <w:r w:rsidR="001A487F">
          <w:rPr>
            <w:rFonts w:asciiTheme="majorBidi" w:hAnsiTheme="majorBidi" w:cstheme="majorBidi"/>
            <w:sz w:val="24"/>
            <w:szCs w:val="24"/>
          </w:rPr>
          <w:t>using</w:t>
        </w:r>
      </w:ins>
      <w:r w:rsidR="000D236D">
        <w:rPr>
          <w:rFonts w:asciiTheme="majorBidi" w:hAnsiTheme="majorBidi" w:cstheme="majorBidi"/>
          <w:sz w:val="24"/>
          <w:szCs w:val="24"/>
        </w:rPr>
        <w:t xml:space="preserve"> camera traps </w:t>
      </w:r>
      <w:del w:id="173" w:author="zenrunner" w:date="2018-11-18T15:49:00Z">
        <w:r w:rsidR="000D236D" w:rsidDel="001A487F">
          <w:rPr>
            <w:rFonts w:asciiTheme="majorBidi" w:hAnsiTheme="majorBidi" w:cstheme="majorBidi"/>
            <w:sz w:val="24"/>
            <w:szCs w:val="24"/>
          </w:rPr>
          <w:delText xml:space="preserve">were a study method </w:delText>
        </w:r>
      </w:del>
      <w:r w:rsidR="000D236D">
        <w:rPr>
          <w:rFonts w:asciiTheme="majorBidi" w:hAnsiTheme="majorBidi" w:cstheme="majorBidi"/>
          <w:sz w:val="24"/>
          <w:szCs w:val="24"/>
        </w:rPr>
        <w:t xml:space="preserve">to </w:t>
      </w:r>
      <w:ins w:id="174" w:author="zenrunner" w:date="2018-11-18T15:49:00Z">
        <w:r w:rsidR="001A487F">
          <w:rPr>
            <w:rFonts w:asciiTheme="majorBidi" w:hAnsiTheme="majorBidi" w:cstheme="majorBidi"/>
            <w:sz w:val="24"/>
            <w:szCs w:val="24"/>
          </w:rPr>
          <w:t>examine sampling efficacy for abundance and richness of animals with this trapping tool.</w:t>
        </w:r>
      </w:ins>
      <w:del w:id="175" w:author="zenrunner" w:date="2018-11-18T15:49:00Z">
        <w:r w:rsidR="000D236D" w:rsidDel="001A487F">
          <w:rPr>
            <w:rFonts w:asciiTheme="majorBidi" w:hAnsiTheme="majorBidi" w:cstheme="majorBidi"/>
            <w:sz w:val="24"/>
            <w:szCs w:val="24"/>
          </w:rPr>
          <w:delText xml:space="preserve">gather information on number of pictures taken and the number of species spotted. The data will then be used to generate </w:delText>
        </w:r>
        <w:r w:rsidR="0054713F" w:rsidDel="001A487F">
          <w:rPr>
            <w:rFonts w:asciiTheme="majorBidi" w:hAnsiTheme="majorBidi" w:cstheme="majorBidi"/>
            <w:sz w:val="24"/>
            <w:szCs w:val="24"/>
          </w:rPr>
          <w:delText xml:space="preserve">rarefaction </w:delText>
        </w:r>
        <w:r w:rsidR="000D236D" w:rsidDel="001A487F">
          <w:rPr>
            <w:rFonts w:asciiTheme="majorBidi" w:hAnsiTheme="majorBidi" w:cstheme="majorBidi"/>
            <w:sz w:val="24"/>
            <w:szCs w:val="24"/>
          </w:rPr>
          <w:delText>curves and provide estimates for the</w:delText>
        </w:r>
        <w:r w:rsidR="0054713F" w:rsidDel="001A487F">
          <w:rPr>
            <w:rFonts w:asciiTheme="majorBidi" w:hAnsiTheme="majorBidi" w:cstheme="majorBidi"/>
            <w:sz w:val="24"/>
            <w:szCs w:val="24"/>
          </w:rPr>
          <w:delText xml:space="preserve"> duration </w:delText>
        </w:r>
        <w:r w:rsidR="000D236D" w:rsidDel="001A487F">
          <w:rPr>
            <w:rFonts w:asciiTheme="majorBidi" w:hAnsiTheme="majorBidi" w:cstheme="majorBidi"/>
            <w:sz w:val="24"/>
            <w:szCs w:val="24"/>
          </w:rPr>
          <w:delText>of cam trapping and quantit</w:delText>
        </w:r>
        <w:r w:rsidR="0054713F" w:rsidDel="001A487F">
          <w:rPr>
            <w:rFonts w:asciiTheme="majorBidi" w:hAnsiTheme="majorBidi" w:cstheme="majorBidi"/>
            <w:sz w:val="24"/>
            <w:szCs w:val="24"/>
          </w:rPr>
          <w:delText xml:space="preserve">y of photos/samples </w:delText>
        </w:r>
        <w:r w:rsidR="000D236D" w:rsidDel="001A487F">
          <w:rPr>
            <w:rFonts w:asciiTheme="majorBidi" w:hAnsiTheme="majorBidi" w:cstheme="majorBidi"/>
            <w:sz w:val="24"/>
            <w:szCs w:val="24"/>
          </w:rPr>
          <w:delText xml:space="preserve">need to </w:delText>
        </w:r>
        <w:r w:rsidR="0054713F" w:rsidDel="001A487F">
          <w:rPr>
            <w:rFonts w:asciiTheme="majorBidi" w:hAnsiTheme="majorBidi" w:cstheme="majorBidi"/>
            <w:sz w:val="24"/>
            <w:szCs w:val="24"/>
          </w:rPr>
          <w:delText xml:space="preserve">accurately estimate species richness of a cam trapped area. </w:delText>
        </w:r>
      </w:del>
    </w:p>
    <w:p w14:paraId="21D9972F" w14:textId="77777777" w:rsidR="0054713F" w:rsidRDefault="0054713F" w:rsidP="0054713F">
      <w:pPr>
        <w:spacing w:after="0" w:line="240" w:lineRule="auto"/>
        <w:contextualSpacing/>
        <w:jc w:val="both"/>
        <w:rPr>
          <w:rFonts w:asciiTheme="majorBidi" w:hAnsiTheme="majorBidi" w:cstheme="majorBidi"/>
          <w:sz w:val="24"/>
          <w:szCs w:val="24"/>
        </w:rPr>
      </w:pPr>
    </w:p>
    <w:p w14:paraId="3389B14E" w14:textId="39563889" w:rsidR="0054713F" w:rsidRDefault="0054713F" w:rsidP="0054713F">
      <w:pPr>
        <w:spacing w:after="0" w:line="240" w:lineRule="auto"/>
        <w:contextualSpacing/>
        <w:jc w:val="both"/>
        <w:rPr>
          <w:rFonts w:asciiTheme="majorBidi" w:hAnsiTheme="majorBidi" w:cstheme="majorBidi"/>
          <w:sz w:val="24"/>
          <w:szCs w:val="24"/>
        </w:rPr>
      </w:pPr>
      <w:r w:rsidRPr="0054713F">
        <w:rPr>
          <w:rFonts w:asciiTheme="majorBidi" w:hAnsiTheme="majorBidi" w:cstheme="majorBidi"/>
          <w:b/>
          <w:bCs/>
          <w:sz w:val="24"/>
          <w:szCs w:val="24"/>
        </w:rPr>
        <w:t>Question</w:t>
      </w:r>
      <w:r w:rsidR="00FC561F">
        <w:rPr>
          <w:rFonts w:asciiTheme="majorBidi" w:hAnsiTheme="majorBidi" w:cstheme="majorBidi"/>
          <w:b/>
          <w:bCs/>
          <w:sz w:val="24"/>
          <w:szCs w:val="24"/>
        </w:rPr>
        <w:t>s</w:t>
      </w:r>
      <w:r w:rsidRPr="0054713F">
        <w:rPr>
          <w:rFonts w:asciiTheme="majorBidi" w:hAnsiTheme="majorBidi" w:cstheme="majorBidi"/>
          <w:b/>
          <w:bCs/>
          <w:sz w:val="24"/>
          <w:szCs w:val="24"/>
        </w:rPr>
        <w:t xml:space="preserve">: </w:t>
      </w:r>
      <w:r>
        <w:rPr>
          <w:rFonts w:asciiTheme="majorBidi" w:hAnsiTheme="majorBidi" w:cstheme="majorBidi"/>
          <w:sz w:val="24"/>
          <w:szCs w:val="24"/>
        </w:rPr>
        <w:t>How often are camera traps used as a research method? In which ecosystems is camera trapping most often used? What was the duration of sampling? How many pictures were taken? How many had animals in them? What were the animals (species)?</w:t>
      </w:r>
      <w:r w:rsidR="000060EA">
        <w:rPr>
          <w:rFonts w:asciiTheme="majorBidi" w:hAnsiTheme="majorBidi" w:cstheme="majorBidi"/>
          <w:sz w:val="24"/>
          <w:szCs w:val="24"/>
        </w:rPr>
        <w:t xml:space="preserve"> How many species in reality settle in that habitat (GBIF)?</w:t>
      </w:r>
      <w:ins w:id="176" w:author="zenrunner" w:date="2018-11-18T15:49:00Z">
        <w:r w:rsidR="00273D20">
          <w:rPr>
            <w:rFonts w:asciiTheme="majorBidi" w:hAnsiTheme="majorBidi" w:cstheme="majorBidi"/>
            <w:sz w:val="24"/>
            <w:szCs w:val="24"/>
          </w:rPr>
          <w:t xml:space="preserve"> Revise – make questions more direct – also add is sampling area and total area sampled reported.  Is the field of view and sampling area of a camera reported?</w:t>
        </w:r>
      </w:ins>
    </w:p>
    <w:p w14:paraId="4463BEE6" w14:textId="77777777" w:rsidR="0054713F" w:rsidRDefault="0054713F" w:rsidP="0054713F">
      <w:pPr>
        <w:spacing w:after="0" w:line="240" w:lineRule="auto"/>
        <w:contextualSpacing/>
        <w:jc w:val="both"/>
        <w:rPr>
          <w:rFonts w:asciiTheme="majorBidi" w:hAnsiTheme="majorBidi" w:cstheme="majorBidi"/>
          <w:sz w:val="24"/>
          <w:szCs w:val="24"/>
        </w:rPr>
      </w:pPr>
    </w:p>
    <w:p w14:paraId="419F54EC" w14:textId="775E3256" w:rsidR="00860E24" w:rsidRDefault="0054713F" w:rsidP="00860E24">
      <w:pPr>
        <w:spacing w:after="0" w:line="240" w:lineRule="auto"/>
        <w:contextualSpacing/>
        <w:jc w:val="both"/>
        <w:rPr>
          <w:rFonts w:asciiTheme="majorBidi" w:hAnsiTheme="majorBidi" w:cstheme="majorBidi"/>
          <w:sz w:val="24"/>
          <w:szCs w:val="24"/>
        </w:rPr>
      </w:pPr>
      <w:r w:rsidRPr="0054713F">
        <w:rPr>
          <w:rFonts w:asciiTheme="majorBidi" w:hAnsiTheme="majorBidi" w:cstheme="majorBidi"/>
          <w:b/>
          <w:bCs/>
          <w:sz w:val="24"/>
          <w:szCs w:val="24"/>
        </w:rPr>
        <w:t xml:space="preserve">Hypothesis: </w:t>
      </w:r>
      <w:r w:rsidR="00860E24">
        <w:rPr>
          <w:rFonts w:asciiTheme="majorBidi" w:hAnsiTheme="majorBidi" w:cstheme="majorBidi"/>
          <w:sz w:val="24"/>
          <w:szCs w:val="24"/>
        </w:rPr>
        <w:t>There a few studies exploring photogenic rate as an index of density, though there is a lack of literature which has created rarefaction curves from previously published literature data-a research gap that needs more attention.</w:t>
      </w:r>
      <w:ins w:id="177" w:author="zenrunner" w:date="2018-11-18T15:50:00Z">
        <w:r w:rsidR="00B91746">
          <w:rPr>
            <w:rFonts w:asciiTheme="majorBidi" w:hAnsiTheme="majorBidi" w:cstheme="majorBidi"/>
            <w:sz w:val="24"/>
            <w:szCs w:val="24"/>
          </w:rPr>
          <w:t xml:space="preserve"> – hmm – or Photogenic rate can be used to estimate population density and richness of animals if</w:t>
        </w:r>
      </w:ins>
      <w:ins w:id="178" w:author="zenrunner" w:date="2018-11-18T15:51:00Z">
        <w:r w:rsidR="00B91746">
          <w:rPr>
            <w:rFonts w:asciiTheme="majorBidi" w:hAnsiTheme="majorBidi" w:cstheme="majorBidi"/>
            <w:sz w:val="24"/>
            <w:szCs w:val="24"/>
          </w:rPr>
          <w:t>…. ??</w:t>
        </w:r>
        <w:r w:rsidR="00CA0045">
          <w:rPr>
            <w:rFonts w:asciiTheme="majorBidi" w:hAnsiTheme="majorBidi" w:cstheme="majorBidi"/>
            <w:sz w:val="24"/>
            <w:szCs w:val="24"/>
          </w:rPr>
          <w:t xml:space="preserve"> sufficient cameras deployed?</w:t>
        </w:r>
      </w:ins>
    </w:p>
    <w:p w14:paraId="1889B3A2" w14:textId="77777777" w:rsidR="00860E24" w:rsidRDefault="00860E24" w:rsidP="00860E24">
      <w:pPr>
        <w:spacing w:after="0" w:line="240" w:lineRule="auto"/>
        <w:contextualSpacing/>
        <w:jc w:val="both"/>
        <w:rPr>
          <w:rFonts w:asciiTheme="majorBidi" w:hAnsiTheme="majorBidi" w:cstheme="majorBidi"/>
          <w:sz w:val="24"/>
          <w:szCs w:val="24"/>
        </w:rPr>
      </w:pPr>
    </w:p>
    <w:p w14:paraId="75BD15C8" w14:textId="77777777" w:rsidR="00292E45" w:rsidRDefault="00860E24" w:rsidP="00292E45">
      <w:pPr>
        <w:spacing w:after="0" w:line="240" w:lineRule="auto"/>
        <w:contextualSpacing/>
        <w:jc w:val="both"/>
        <w:rPr>
          <w:rFonts w:asciiTheme="majorBidi" w:hAnsiTheme="majorBidi" w:cstheme="majorBidi"/>
          <w:sz w:val="24"/>
          <w:szCs w:val="24"/>
        </w:rPr>
      </w:pPr>
      <w:r>
        <w:rPr>
          <w:rFonts w:asciiTheme="majorBidi" w:hAnsiTheme="majorBidi" w:cstheme="majorBidi"/>
          <w:b/>
          <w:bCs/>
          <w:sz w:val="24"/>
          <w:szCs w:val="24"/>
        </w:rPr>
        <w:t>Predicti</w:t>
      </w:r>
      <w:r w:rsidR="00292E45">
        <w:rPr>
          <w:rFonts w:asciiTheme="majorBidi" w:hAnsiTheme="majorBidi" w:cstheme="majorBidi"/>
          <w:b/>
          <w:bCs/>
          <w:sz w:val="24"/>
          <w:szCs w:val="24"/>
        </w:rPr>
        <w:t xml:space="preserve">ons: </w:t>
      </w:r>
    </w:p>
    <w:p w14:paraId="71F981E1" w14:textId="77777777" w:rsidR="0054713F" w:rsidRPr="00292E45" w:rsidRDefault="00292E45" w:rsidP="00292E45">
      <w:pPr>
        <w:pStyle w:val="ListParagraph"/>
        <w:numPr>
          <w:ilvl w:val="0"/>
          <w:numId w:val="2"/>
        </w:numPr>
        <w:spacing w:after="0" w:line="240" w:lineRule="auto"/>
        <w:jc w:val="both"/>
        <w:rPr>
          <w:rFonts w:asciiTheme="majorBidi" w:hAnsiTheme="majorBidi" w:cstheme="majorBidi"/>
          <w:b/>
          <w:bCs/>
          <w:sz w:val="24"/>
          <w:szCs w:val="24"/>
        </w:rPr>
      </w:pPr>
      <w:r>
        <w:rPr>
          <w:rFonts w:asciiTheme="majorBidi" w:hAnsiTheme="majorBidi" w:cstheme="majorBidi"/>
          <w:sz w:val="24"/>
          <w:szCs w:val="24"/>
        </w:rPr>
        <w:t>Many studies using camera traps will focus on one type of animal</w:t>
      </w:r>
    </w:p>
    <w:p w14:paraId="0BF8880E" w14:textId="77777777" w:rsidR="00292E45" w:rsidRPr="00292E45" w:rsidRDefault="00292E45" w:rsidP="00292E45">
      <w:pPr>
        <w:pStyle w:val="ListParagraph"/>
        <w:numPr>
          <w:ilvl w:val="0"/>
          <w:numId w:val="2"/>
        </w:numPr>
        <w:spacing w:after="0" w:line="240" w:lineRule="auto"/>
        <w:jc w:val="both"/>
        <w:rPr>
          <w:rFonts w:asciiTheme="majorBidi" w:hAnsiTheme="majorBidi" w:cstheme="majorBidi"/>
          <w:b/>
          <w:bCs/>
          <w:sz w:val="24"/>
          <w:szCs w:val="24"/>
        </w:rPr>
      </w:pPr>
      <w:r>
        <w:rPr>
          <w:rFonts w:asciiTheme="majorBidi" w:hAnsiTheme="majorBidi" w:cstheme="majorBidi"/>
          <w:sz w:val="24"/>
          <w:szCs w:val="24"/>
        </w:rPr>
        <w:t>Studies generally only report how many photos were captured/processed and how many different species were seen</w:t>
      </w:r>
    </w:p>
    <w:p w14:paraId="5888498A" w14:textId="77777777" w:rsidR="00292E45" w:rsidRPr="00292E45" w:rsidRDefault="00292E45" w:rsidP="00292E45">
      <w:pPr>
        <w:pStyle w:val="ListParagraph"/>
        <w:numPr>
          <w:ilvl w:val="0"/>
          <w:numId w:val="2"/>
        </w:numPr>
        <w:spacing w:after="0" w:line="240" w:lineRule="auto"/>
        <w:jc w:val="both"/>
        <w:rPr>
          <w:rFonts w:asciiTheme="majorBidi" w:hAnsiTheme="majorBidi" w:cstheme="majorBidi"/>
          <w:b/>
          <w:bCs/>
          <w:sz w:val="24"/>
          <w:szCs w:val="24"/>
        </w:rPr>
      </w:pPr>
      <w:r>
        <w:rPr>
          <w:rFonts w:asciiTheme="majorBidi" w:hAnsiTheme="majorBidi" w:cstheme="majorBidi"/>
          <w:sz w:val="24"/>
          <w:szCs w:val="24"/>
        </w:rPr>
        <w:t>Very few will focus on minimizing repeat visits</w:t>
      </w:r>
    </w:p>
    <w:p w14:paraId="7F7A25C5" w14:textId="496CBF98" w:rsidR="00292E45" w:rsidRPr="00407DAB" w:rsidRDefault="00292E45" w:rsidP="00292E45">
      <w:pPr>
        <w:pStyle w:val="ListParagraph"/>
        <w:numPr>
          <w:ilvl w:val="0"/>
          <w:numId w:val="2"/>
        </w:numPr>
        <w:spacing w:after="0" w:line="240" w:lineRule="auto"/>
        <w:jc w:val="both"/>
        <w:rPr>
          <w:rFonts w:asciiTheme="majorBidi" w:hAnsiTheme="majorBidi" w:cstheme="majorBidi"/>
          <w:b/>
          <w:bCs/>
          <w:sz w:val="24"/>
          <w:szCs w:val="24"/>
        </w:rPr>
      </w:pPr>
      <w:r>
        <w:rPr>
          <w:rFonts w:asciiTheme="majorBidi" w:hAnsiTheme="majorBidi" w:cstheme="majorBidi"/>
          <w:sz w:val="24"/>
          <w:szCs w:val="24"/>
        </w:rPr>
        <w:t>Widely used in studies in grassland and forests</w:t>
      </w:r>
      <w:ins w:id="179" w:author="zenrunner" w:date="2018-11-18T15:51:00Z">
        <w:r w:rsidR="0082792E">
          <w:rPr>
            <w:rFonts w:asciiTheme="majorBidi" w:hAnsiTheme="majorBidi" w:cstheme="majorBidi"/>
            <w:sz w:val="24"/>
            <w:szCs w:val="24"/>
          </w:rPr>
          <w:t xml:space="preserve"> – revise all these to relate better to the big idea</w:t>
        </w:r>
      </w:ins>
    </w:p>
    <w:p w14:paraId="0C07F353" w14:textId="77777777" w:rsidR="00407DAB" w:rsidRDefault="00407DAB" w:rsidP="00407DAB">
      <w:pPr>
        <w:spacing w:after="0" w:line="240" w:lineRule="auto"/>
        <w:jc w:val="both"/>
        <w:rPr>
          <w:rFonts w:asciiTheme="majorBidi" w:hAnsiTheme="majorBidi" w:cstheme="majorBidi"/>
          <w:b/>
          <w:bCs/>
          <w:sz w:val="24"/>
          <w:szCs w:val="24"/>
        </w:rPr>
      </w:pPr>
    </w:p>
    <w:p w14:paraId="280E7B44" w14:textId="5FA2F279" w:rsidR="00407DAB" w:rsidRDefault="00407DAB" w:rsidP="00407DAB">
      <w:pPr>
        <w:spacing w:after="0" w:line="240" w:lineRule="auto"/>
        <w:jc w:val="both"/>
        <w:rPr>
          <w:rFonts w:asciiTheme="majorBidi" w:hAnsiTheme="majorBidi" w:cstheme="majorBidi"/>
          <w:sz w:val="24"/>
          <w:szCs w:val="24"/>
        </w:rPr>
      </w:pPr>
      <w:r>
        <w:rPr>
          <w:rFonts w:asciiTheme="majorBidi" w:hAnsiTheme="majorBidi" w:cstheme="majorBidi"/>
          <w:b/>
          <w:bCs/>
          <w:sz w:val="24"/>
          <w:szCs w:val="24"/>
        </w:rPr>
        <w:t xml:space="preserve">Methods: </w:t>
      </w:r>
      <w:r>
        <w:rPr>
          <w:rFonts w:asciiTheme="majorBidi" w:hAnsiTheme="majorBidi" w:cstheme="majorBidi"/>
          <w:sz w:val="24"/>
          <w:szCs w:val="24"/>
        </w:rPr>
        <w:t>Figure 1 represents the workflow for extracting relevant data. Literature will be obtained through keyword searches in Google Scholar</w:t>
      </w:r>
      <w:ins w:id="180" w:author="zenrunner" w:date="2018-11-18T15:51:00Z">
        <w:r w:rsidR="0037117F">
          <w:rPr>
            <w:rFonts w:asciiTheme="majorBidi" w:hAnsiTheme="majorBidi" w:cstheme="majorBidi"/>
            <w:sz w:val="24"/>
            <w:szCs w:val="24"/>
          </w:rPr>
          <w:t>?? Web of Science instead please – also explain how you did it too etx/.</w:t>
        </w:r>
      </w:ins>
      <w:r>
        <w:rPr>
          <w:rFonts w:asciiTheme="majorBidi" w:hAnsiTheme="majorBidi" w:cstheme="majorBidi"/>
          <w:sz w:val="24"/>
          <w:szCs w:val="24"/>
        </w:rPr>
        <w:t xml:space="preserve">. </w:t>
      </w:r>
      <w:r w:rsidR="00306C0B">
        <w:rPr>
          <w:rFonts w:asciiTheme="majorBidi" w:hAnsiTheme="majorBidi" w:cstheme="majorBidi"/>
          <w:sz w:val="24"/>
          <w:szCs w:val="24"/>
        </w:rPr>
        <w:t>Species richness data will be obtained via GBIF.</w:t>
      </w:r>
    </w:p>
    <w:p w14:paraId="4E9B9773" w14:textId="77777777" w:rsidR="00306C0B" w:rsidRDefault="00306C0B" w:rsidP="00407DAB">
      <w:pPr>
        <w:spacing w:after="0" w:line="240" w:lineRule="auto"/>
        <w:jc w:val="both"/>
        <w:rPr>
          <w:rFonts w:asciiTheme="majorBidi" w:hAnsiTheme="majorBidi" w:cstheme="majorBidi"/>
          <w:sz w:val="24"/>
          <w:szCs w:val="24"/>
        </w:rPr>
      </w:pPr>
    </w:p>
    <w:p w14:paraId="420DF603" w14:textId="0C99BF5A" w:rsidR="00306C0B" w:rsidDel="00200278" w:rsidRDefault="00306C0B" w:rsidP="00407DAB">
      <w:pPr>
        <w:spacing w:after="0" w:line="240" w:lineRule="auto"/>
        <w:jc w:val="both"/>
        <w:rPr>
          <w:del w:id="181" w:author="zenrunner" w:date="2018-11-18T15:52:00Z"/>
          <w:rFonts w:asciiTheme="majorBidi" w:hAnsiTheme="majorBidi" w:cstheme="majorBidi"/>
          <w:sz w:val="24"/>
          <w:szCs w:val="24"/>
        </w:rPr>
      </w:pPr>
      <w:r w:rsidRPr="00306C0B">
        <w:rPr>
          <w:rFonts w:asciiTheme="majorBidi" w:hAnsiTheme="majorBidi" w:cstheme="majorBidi"/>
          <w:b/>
          <w:bCs/>
          <w:sz w:val="24"/>
          <w:szCs w:val="24"/>
        </w:rPr>
        <w:t xml:space="preserve">Preliminary Results: </w:t>
      </w:r>
      <w:del w:id="182" w:author="zenrunner" w:date="2018-11-18T15:52:00Z">
        <w:r w:rsidDel="00200278">
          <w:rPr>
            <w:rFonts w:asciiTheme="majorBidi" w:hAnsiTheme="majorBidi" w:cstheme="majorBidi"/>
            <w:sz w:val="24"/>
            <w:szCs w:val="24"/>
          </w:rPr>
          <w:delText xml:space="preserve">May need to look deeper than the abstract to assess relevance. May also have to divide of data by regions and generate a curve for each region. </w:delText>
        </w:r>
      </w:del>
      <w:ins w:id="183" w:author="zenrunner" w:date="2018-11-18T15:52:00Z">
        <w:r w:rsidR="00200278">
          <w:rPr>
            <w:rFonts w:asciiTheme="majorBidi" w:hAnsiTheme="majorBidi" w:cstheme="majorBidi"/>
            <w:sz w:val="24"/>
            <w:szCs w:val="24"/>
          </w:rPr>
          <w:t>revise and state what you have accomplished to date.</w:t>
        </w:r>
      </w:ins>
    </w:p>
    <w:p w14:paraId="2CA3A5C3" w14:textId="77777777" w:rsidR="00306C0B" w:rsidRDefault="00306C0B" w:rsidP="00407DAB">
      <w:pPr>
        <w:spacing w:after="0" w:line="240" w:lineRule="auto"/>
        <w:jc w:val="both"/>
        <w:rPr>
          <w:rFonts w:asciiTheme="majorBidi" w:hAnsiTheme="majorBidi" w:cstheme="majorBidi"/>
          <w:sz w:val="24"/>
          <w:szCs w:val="24"/>
        </w:rPr>
      </w:pPr>
    </w:p>
    <w:p w14:paraId="1D1AE70F" w14:textId="77777777" w:rsidR="00306C0B" w:rsidRDefault="00306C0B" w:rsidP="00407DAB">
      <w:pPr>
        <w:spacing w:after="0" w:line="240" w:lineRule="auto"/>
        <w:jc w:val="both"/>
        <w:rPr>
          <w:rFonts w:asciiTheme="majorBidi" w:hAnsiTheme="majorBidi" w:cstheme="majorBidi"/>
          <w:sz w:val="24"/>
          <w:szCs w:val="24"/>
        </w:rPr>
      </w:pPr>
    </w:p>
    <w:p w14:paraId="2C1EED49" w14:textId="77777777" w:rsidR="00306C0B" w:rsidRPr="00306C0B" w:rsidRDefault="00306C0B" w:rsidP="00407DAB">
      <w:pPr>
        <w:spacing w:after="0" w:line="240" w:lineRule="auto"/>
        <w:jc w:val="both"/>
        <w:rPr>
          <w:rFonts w:asciiTheme="majorBidi" w:hAnsiTheme="majorBidi" w:cstheme="majorBidi"/>
          <w:sz w:val="24"/>
          <w:szCs w:val="24"/>
        </w:rPr>
      </w:pPr>
    </w:p>
    <w:p w14:paraId="3981E442" w14:textId="77777777" w:rsidR="00292E45" w:rsidRPr="00306C0B" w:rsidRDefault="00292E45" w:rsidP="00292E45">
      <w:pPr>
        <w:pStyle w:val="ListParagraph"/>
        <w:spacing w:after="0" w:line="240" w:lineRule="auto"/>
        <w:ind w:left="840"/>
        <w:jc w:val="both"/>
        <w:rPr>
          <w:rFonts w:asciiTheme="majorBidi" w:hAnsiTheme="majorBidi" w:cstheme="majorBidi"/>
          <w:b/>
          <w:bCs/>
          <w:sz w:val="24"/>
          <w:szCs w:val="24"/>
        </w:rPr>
      </w:pPr>
    </w:p>
    <w:p w14:paraId="471E908B" w14:textId="77777777" w:rsidR="00292E45" w:rsidRPr="00292E45" w:rsidRDefault="00292E45" w:rsidP="00292E45">
      <w:pPr>
        <w:pStyle w:val="ListParagraph"/>
        <w:spacing w:after="0" w:line="240" w:lineRule="auto"/>
        <w:ind w:left="840"/>
        <w:jc w:val="both"/>
        <w:rPr>
          <w:rFonts w:asciiTheme="majorBidi" w:hAnsiTheme="majorBidi" w:cstheme="majorBidi"/>
          <w:sz w:val="24"/>
          <w:szCs w:val="24"/>
        </w:rPr>
      </w:pPr>
    </w:p>
    <w:p w14:paraId="7A9BF2CB" w14:textId="77777777" w:rsidR="00292E45" w:rsidRPr="00292E45" w:rsidRDefault="00292E45" w:rsidP="00292E45">
      <w:pPr>
        <w:pStyle w:val="ListParagraph"/>
        <w:spacing w:after="0" w:line="240" w:lineRule="auto"/>
        <w:ind w:left="840"/>
        <w:jc w:val="both"/>
        <w:rPr>
          <w:rFonts w:asciiTheme="majorBidi" w:hAnsiTheme="majorBidi" w:cstheme="majorBidi"/>
          <w:b/>
          <w:bCs/>
          <w:sz w:val="24"/>
          <w:szCs w:val="24"/>
        </w:rPr>
      </w:pPr>
    </w:p>
    <w:p w14:paraId="4BBE4ED4" w14:textId="77777777" w:rsidR="003C25B1" w:rsidRPr="0054713F" w:rsidRDefault="003C25B1" w:rsidP="00860E24">
      <w:pPr>
        <w:spacing w:after="0" w:line="240" w:lineRule="auto"/>
        <w:contextualSpacing/>
        <w:jc w:val="right"/>
        <w:rPr>
          <w:rFonts w:ascii="Times New Roman" w:hAnsi="Times New Roman" w:cs="Times New Roman"/>
          <w:b/>
          <w:bCs/>
          <w:sz w:val="24"/>
          <w:szCs w:val="24"/>
        </w:rPr>
      </w:pPr>
    </w:p>
    <w:p w14:paraId="5EE3093C" w14:textId="77777777" w:rsidR="00E458F3" w:rsidRDefault="00E458F3">
      <w:pPr>
        <w:rPr>
          <w:rFonts w:asciiTheme="majorBidi" w:hAnsiTheme="majorBidi" w:cstheme="majorBidi"/>
          <w:sz w:val="24"/>
          <w:szCs w:val="24"/>
        </w:rPr>
      </w:pPr>
    </w:p>
    <w:p w14:paraId="46E6240E" w14:textId="77777777" w:rsidR="00E458F3" w:rsidRDefault="00E458F3">
      <w:pPr>
        <w:rPr>
          <w:rFonts w:asciiTheme="majorBidi" w:hAnsiTheme="majorBidi" w:cstheme="majorBidi"/>
          <w:sz w:val="24"/>
          <w:szCs w:val="24"/>
        </w:rPr>
      </w:pPr>
    </w:p>
    <w:p w14:paraId="0601FE16" w14:textId="77777777" w:rsidR="00E458F3" w:rsidRDefault="00E458F3">
      <w:pPr>
        <w:rPr>
          <w:rFonts w:asciiTheme="majorBidi" w:hAnsiTheme="majorBidi" w:cstheme="majorBidi"/>
          <w:sz w:val="24"/>
          <w:szCs w:val="24"/>
        </w:rPr>
      </w:pPr>
    </w:p>
    <w:p w14:paraId="157D5308" w14:textId="77777777" w:rsidR="00E458F3" w:rsidRDefault="00E458F3">
      <w:pPr>
        <w:rPr>
          <w:rFonts w:asciiTheme="majorBidi" w:hAnsiTheme="majorBidi" w:cstheme="majorBidi"/>
          <w:sz w:val="24"/>
          <w:szCs w:val="24"/>
        </w:rPr>
      </w:pPr>
    </w:p>
    <w:p w14:paraId="03E726DD" w14:textId="77777777" w:rsidR="00E458F3" w:rsidRDefault="00E458F3">
      <w:pPr>
        <w:rPr>
          <w:rFonts w:asciiTheme="majorBidi" w:hAnsiTheme="majorBidi" w:cstheme="majorBidi"/>
          <w:sz w:val="24"/>
          <w:szCs w:val="24"/>
        </w:rPr>
      </w:pPr>
    </w:p>
    <w:p w14:paraId="55CA8E4D" w14:textId="77777777" w:rsidR="00E458F3" w:rsidRDefault="00E458F3">
      <w:pPr>
        <w:rPr>
          <w:rFonts w:asciiTheme="majorBidi" w:hAnsiTheme="majorBidi" w:cstheme="majorBidi"/>
          <w:sz w:val="24"/>
          <w:szCs w:val="24"/>
        </w:rPr>
      </w:pPr>
    </w:p>
    <w:p w14:paraId="56C20BA5" w14:textId="77777777" w:rsidR="00E458F3" w:rsidRDefault="00E458F3">
      <w:pPr>
        <w:rPr>
          <w:rFonts w:asciiTheme="majorBidi" w:hAnsiTheme="majorBidi" w:cstheme="majorBidi"/>
          <w:sz w:val="24"/>
          <w:szCs w:val="24"/>
        </w:rPr>
      </w:pPr>
    </w:p>
    <w:p w14:paraId="6D459374" w14:textId="77777777" w:rsidR="00E458F3" w:rsidRDefault="00E458F3">
      <w:pPr>
        <w:rPr>
          <w:rFonts w:asciiTheme="majorBidi" w:hAnsiTheme="majorBidi" w:cstheme="majorBidi"/>
          <w:sz w:val="24"/>
          <w:szCs w:val="24"/>
        </w:rPr>
      </w:pPr>
    </w:p>
    <w:p w14:paraId="2136B32B" w14:textId="77777777" w:rsidR="00306C0B" w:rsidRDefault="00306C0B">
      <w:pPr>
        <w:rPr>
          <w:rFonts w:asciiTheme="majorBidi" w:hAnsiTheme="majorBidi" w:cstheme="majorBidi"/>
          <w:sz w:val="24"/>
          <w:szCs w:val="24"/>
        </w:rPr>
      </w:pPr>
      <w:r>
        <w:rPr>
          <w:rFonts w:asciiTheme="majorBidi" w:hAnsiTheme="majorBidi" w:cstheme="majorBidi"/>
          <w:noProof/>
          <w:sz w:val="24"/>
          <w:szCs w:val="24"/>
          <w:lang w:val="en-US"/>
        </w:rPr>
        <w:lastRenderedPageBreak/>
        <w:drawing>
          <wp:anchor distT="0" distB="0" distL="114300" distR="114300" simplePos="0" relativeHeight="251658240" behindDoc="0" locked="0" layoutInCell="1" allowOverlap="1" wp14:anchorId="431E7080" wp14:editId="01CEACE1">
            <wp:simplePos x="0" y="0"/>
            <wp:positionH relativeFrom="margin">
              <wp:posOffset>-670560</wp:posOffset>
            </wp:positionH>
            <wp:positionV relativeFrom="paragraph">
              <wp:posOffset>308610</wp:posOffset>
            </wp:positionV>
            <wp:extent cx="7251700" cy="4674235"/>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51700" cy="4674235"/>
                    </a:xfrm>
                    <a:prstGeom prst="rect">
                      <a:avLst/>
                    </a:prstGeom>
                  </pic:spPr>
                </pic:pic>
              </a:graphicData>
            </a:graphic>
            <wp14:sizeRelH relativeFrom="page">
              <wp14:pctWidth>0</wp14:pctWidth>
            </wp14:sizeRelH>
            <wp14:sizeRelV relativeFrom="page">
              <wp14:pctHeight>0</wp14:pctHeight>
            </wp14:sizeRelV>
          </wp:anchor>
        </w:drawing>
      </w:r>
    </w:p>
    <w:p w14:paraId="4A842CFF" w14:textId="77777777" w:rsidR="00306C0B" w:rsidRDefault="00306C0B">
      <w:pPr>
        <w:rPr>
          <w:rFonts w:asciiTheme="majorBidi" w:hAnsiTheme="majorBidi" w:cstheme="majorBidi"/>
          <w:sz w:val="24"/>
          <w:szCs w:val="24"/>
        </w:rPr>
      </w:pPr>
    </w:p>
    <w:p w14:paraId="4BBF0B34" w14:textId="77777777" w:rsidR="00E458F3" w:rsidRPr="00306C0B" w:rsidRDefault="00306C0B">
      <w:pPr>
        <w:rPr>
          <w:rFonts w:asciiTheme="majorBidi" w:hAnsiTheme="majorBidi" w:cstheme="majorBidi"/>
          <w:sz w:val="24"/>
          <w:szCs w:val="24"/>
        </w:rPr>
      </w:pPr>
      <w:r>
        <w:rPr>
          <w:rFonts w:asciiTheme="majorBidi" w:hAnsiTheme="majorBidi" w:cstheme="majorBidi"/>
          <w:b/>
          <w:bCs/>
          <w:sz w:val="24"/>
          <w:szCs w:val="24"/>
        </w:rPr>
        <w:t xml:space="preserve">Figure 1: </w:t>
      </w:r>
      <w:r>
        <w:rPr>
          <w:rFonts w:asciiTheme="majorBidi" w:hAnsiTheme="majorBidi" w:cstheme="majorBidi"/>
          <w:sz w:val="24"/>
          <w:szCs w:val="24"/>
        </w:rPr>
        <w:t xml:space="preserve">Workflow used to select the relevant literature for generating rarefaction curves from cam trap literature. </w:t>
      </w:r>
    </w:p>
    <w:p w14:paraId="7B1D9830" w14:textId="77777777" w:rsidR="000E35A4" w:rsidRDefault="000E35A4" w:rsidP="00095317">
      <w:pPr>
        <w:spacing w:line="240" w:lineRule="auto"/>
        <w:contextualSpacing/>
        <w:jc w:val="both"/>
        <w:rPr>
          <w:rFonts w:asciiTheme="majorBidi" w:hAnsiTheme="majorBidi" w:cstheme="majorBidi"/>
          <w:sz w:val="24"/>
          <w:szCs w:val="24"/>
        </w:rPr>
      </w:pPr>
    </w:p>
    <w:p w14:paraId="39646286" w14:textId="77777777" w:rsidR="000E35A4" w:rsidRDefault="000E35A4" w:rsidP="00095317">
      <w:pPr>
        <w:spacing w:line="240" w:lineRule="auto"/>
        <w:contextualSpacing/>
        <w:jc w:val="both"/>
        <w:rPr>
          <w:rFonts w:asciiTheme="majorBidi" w:hAnsiTheme="majorBidi" w:cstheme="majorBidi"/>
          <w:sz w:val="24"/>
          <w:szCs w:val="24"/>
        </w:rPr>
      </w:pPr>
    </w:p>
    <w:p w14:paraId="5B247689" w14:textId="77777777" w:rsidR="000E35A4" w:rsidRDefault="000E35A4" w:rsidP="00095317">
      <w:pPr>
        <w:spacing w:line="240" w:lineRule="auto"/>
        <w:contextualSpacing/>
        <w:jc w:val="both"/>
        <w:rPr>
          <w:rFonts w:asciiTheme="majorBidi" w:hAnsiTheme="majorBidi" w:cstheme="majorBidi"/>
          <w:sz w:val="24"/>
          <w:szCs w:val="24"/>
        </w:rPr>
      </w:pPr>
    </w:p>
    <w:p w14:paraId="20E44707" w14:textId="77777777" w:rsidR="000E35A4" w:rsidRDefault="000E35A4" w:rsidP="00095317">
      <w:pPr>
        <w:spacing w:line="240" w:lineRule="auto"/>
        <w:contextualSpacing/>
        <w:jc w:val="both"/>
        <w:rPr>
          <w:rFonts w:asciiTheme="majorBidi" w:hAnsiTheme="majorBidi" w:cstheme="majorBidi"/>
          <w:sz w:val="24"/>
          <w:szCs w:val="24"/>
        </w:rPr>
      </w:pPr>
    </w:p>
    <w:p w14:paraId="7085A88A" w14:textId="77777777" w:rsidR="000E35A4" w:rsidRDefault="000E35A4" w:rsidP="00095317">
      <w:pPr>
        <w:spacing w:line="240" w:lineRule="auto"/>
        <w:contextualSpacing/>
        <w:jc w:val="both"/>
        <w:rPr>
          <w:rFonts w:asciiTheme="majorBidi" w:hAnsiTheme="majorBidi" w:cstheme="majorBidi"/>
          <w:sz w:val="24"/>
          <w:szCs w:val="24"/>
        </w:rPr>
      </w:pPr>
    </w:p>
    <w:p w14:paraId="529F9D88" w14:textId="77777777" w:rsidR="000E35A4" w:rsidRDefault="000E35A4" w:rsidP="00095317">
      <w:pPr>
        <w:spacing w:line="240" w:lineRule="auto"/>
        <w:contextualSpacing/>
        <w:jc w:val="both"/>
        <w:rPr>
          <w:rFonts w:asciiTheme="majorBidi" w:hAnsiTheme="majorBidi" w:cstheme="majorBidi"/>
          <w:sz w:val="24"/>
          <w:szCs w:val="24"/>
        </w:rPr>
      </w:pPr>
    </w:p>
    <w:p w14:paraId="506B5DB8" w14:textId="77777777" w:rsidR="000E35A4" w:rsidRDefault="000E35A4" w:rsidP="00095317">
      <w:pPr>
        <w:spacing w:line="240" w:lineRule="auto"/>
        <w:contextualSpacing/>
        <w:jc w:val="both"/>
        <w:rPr>
          <w:rFonts w:asciiTheme="majorBidi" w:hAnsiTheme="majorBidi" w:cstheme="majorBidi"/>
          <w:sz w:val="24"/>
          <w:szCs w:val="24"/>
        </w:rPr>
      </w:pPr>
    </w:p>
    <w:p w14:paraId="41F74A97" w14:textId="77777777" w:rsidR="000E35A4" w:rsidRDefault="000E35A4" w:rsidP="00095317">
      <w:pPr>
        <w:spacing w:line="240" w:lineRule="auto"/>
        <w:contextualSpacing/>
        <w:jc w:val="both"/>
        <w:rPr>
          <w:rFonts w:asciiTheme="majorBidi" w:hAnsiTheme="majorBidi" w:cstheme="majorBidi"/>
          <w:sz w:val="24"/>
          <w:szCs w:val="24"/>
        </w:rPr>
      </w:pPr>
    </w:p>
    <w:p w14:paraId="46F5482A" w14:textId="77777777" w:rsidR="000E35A4" w:rsidRDefault="000E35A4" w:rsidP="00095317">
      <w:pPr>
        <w:spacing w:line="240" w:lineRule="auto"/>
        <w:contextualSpacing/>
        <w:jc w:val="both"/>
        <w:rPr>
          <w:rFonts w:asciiTheme="majorBidi" w:hAnsiTheme="majorBidi" w:cstheme="majorBidi"/>
          <w:sz w:val="24"/>
          <w:szCs w:val="24"/>
        </w:rPr>
      </w:pPr>
    </w:p>
    <w:p w14:paraId="4ADE4DC5" w14:textId="77777777" w:rsidR="000E35A4" w:rsidRDefault="000E35A4" w:rsidP="00095317">
      <w:pPr>
        <w:spacing w:line="240" w:lineRule="auto"/>
        <w:contextualSpacing/>
        <w:jc w:val="both"/>
        <w:rPr>
          <w:rFonts w:asciiTheme="majorBidi" w:hAnsiTheme="majorBidi" w:cstheme="majorBidi"/>
          <w:sz w:val="24"/>
          <w:szCs w:val="24"/>
        </w:rPr>
      </w:pPr>
    </w:p>
    <w:p w14:paraId="4D5A6897" w14:textId="77777777" w:rsidR="000E35A4" w:rsidRDefault="000E35A4" w:rsidP="00095317">
      <w:pPr>
        <w:spacing w:line="240" w:lineRule="auto"/>
        <w:contextualSpacing/>
        <w:jc w:val="both"/>
        <w:rPr>
          <w:rFonts w:asciiTheme="majorBidi" w:hAnsiTheme="majorBidi" w:cstheme="majorBidi"/>
          <w:sz w:val="24"/>
          <w:szCs w:val="24"/>
        </w:rPr>
      </w:pPr>
    </w:p>
    <w:p w14:paraId="206B4385" w14:textId="77777777" w:rsidR="000060EA" w:rsidRDefault="000060EA" w:rsidP="00095317">
      <w:pPr>
        <w:spacing w:line="240" w:lineRule="auto"/>
        <w:contextualSpacing/>
        <w:jc w:val="both"/>
        <w:rPr>
          <w:rFonts w:ascii="Times New Roman" w:hAnsi="Times New Roman" w:cs="Times New Roman"/>
          <w:b/>
          <w:bCs/>
          <w:sz w:val="24"/>
          <w:szCs w:val="24"/>
        </w:rPr>
      </w:pPr>
    </w:p>
    <w:p w14:paraId="4E0A16EA" w14:textId="54CAAE7E" w:rsidR="005625A6" w:rsidRDefault="000060EA" w:rsidP="00095317">
      <w:pPr>
        <w:spacing w:line="240" w:lineRule="auto"/>
        <w:contextualSpacing/>
        <w:jc w:val="both"/>
        <w:rPr>
          <w:rFonts w:asciiTheme="majorBidi" w:hAnsiTheme="majorBidi" w:cstheme="majorBidi"/>
          <w:b/>
          <w:bCs/>
          <w:sz w:val="24"/>
          <w:szCs w:val="24"/>
        </w:rPr>
      </w:pPr>
      <w:r>
        <w:rPr>
          <w:rFonts w:ascii="Times New Roman" w:hAnsi="Times New Roman" w:cs="Times New Roman"/>
          <w:b/>
          <w:bCs/>
          <w:sz w:val="24"/>
          <w:szCs w:val="24"/>
        </w:rPr>
        <w:t xml:space="preserve"> </w:t>
      </w:r>
      <w:r w:rsidR="00306C0B">
        <w:rPr>
          <w:rFonts w:ascii="Times New Roman" w:hAnsi="Times New Roman" w:cs="Times New Roman"/>
          <w:b/>
          <w:bCs/>
          <w:sz w:val="24"/>
          <w:szCs w:val="24"/>
        </w:rPr>
        <w:t xml:space="preserve">Chapter 2: </w:t>
      </w:r>
      <w:del w:id="184" w:author="zenrunner" w:date="2018-11-18T15:53:00Z">
        <w:r w:rsidR="005625A6" w:rsidDel="00033092">
          <w:rPr>
            <w:rFonts w:asciiTheme="majorBidi" w:hAnsiTheme="majorBidi" w:cstheme="majorBidi"/>
            <w:b/>
            <w:bCs/>
            <w:sz w:val="24"/>
            <w:szCs w:val="24"/>
          </w:rPr>
          <w:delText>Animal-shrub</w:delText>
        </w:r>
      </w:del>
      <w:ins w:id="185" w:author="zenrunner" w:date="2018-11-18T15:53:00Z">
        <w:r w:rsidR="00033092">
          <w:rPr>
            <w:rFonts w:asciiTheme="majorBidi" w:hAnsiTheme="majorBidi" w:cstheme="majorBidi"/>
            <w:b/>
            <w:bCs/>
            <w:sz w:val="24"/>
            <w:szCs w:val="24"/>
          </w:rPr>
          <w:t>Shrub-animal</w:t>
        </w:r>
      </w:ins>
      <w:r w:rsidR="00306C0B" w:rsidRPr="00783531">
        <w:rPr>
          <w:rFonts w:asciiTheme="majorBidi" w:hAnsiTheme="majorBidi" w:cstheme="majorBidi"/>
          <w:b/>
          <w:bCs/>
          <w:sz w:val="24"/>
          <w:szCs w:val="24"/>
        </w:rPr>
        <w:t xml:space="preserve"> interaction</w:t>
      </w:r>
      <w:ins w:id="186" w:author="zenrunner" w:date="2018-11-18T15:53:00Z">
        <w:r w:rsidR="00A5686C">
          <w:rPr>
            <w:rFonts w:asciiTheme="majorBidi" w:hAnsiTheme="majorBidi" w:cstheme="majorBidi"/>
            <w:b/>
            <w:bCs/>
            <w:sz w:val="24"/>
            <w:szCs w:val="24"/>
          </w:rPr>
          <w:t>s etc  review title</w:t>
        </w:r>
      </w:ins>
      <w:r w:rsidR="00306C0B" w:rsidRPr="00783531">
        <w:rPr>
          <w:rFonts w:asciiTheme="majorBidi" w:hAnsiTheme="majorBidi" w:cstheme="majorBidi"/>
          <w:b/>
          <w:bCs/>
          <w:sz w:val="24"/>
          <w:szCs w:val="24"/>
        </w:rPr>
        <w:t xml:space="preserve"> versus long-term weather data</w:t>
      </w:r>
      <w:r w:rsidR="00306C0B">
        <w:rPr>
          <w:rFonts w:asciiTheme="majorBidi" w:hAnsiTheme="majorBidi" w:cstheme="majorBidi"/>
          <w:b/>
          <w:bCs/>
          <w:sz w:val="24"/>
          <w:szCs w:val="24"/>
        </w:rPr>
        <w:t>:</w:t>
      </w:r>
      <w:r w:rsidR="005625A6">
        <w:rPr>
          <w:rFonts w:asciiTheme="majorBidi" w:hAnsiTheme="majorBidi" w:cstheme="majorBidi"/>
          <w:b/>
          <w:bCs/>
          <w:sz w:val="24"/>
          <w:szCs w:val="24"/>
        </w:rPr>
        <w:t xml:space="preserve"> </w:t>
      </w:r>
      <w:r w:rsidR="00095317">
        <w:rPr>
          <w:rFonts w:asciiTheme="majorBidi" w:hAnsiTheme="majorBidi" w:cstheme="majorBidi"/>
          <w:b/>
          <w:bCs/>
          <w:sz w:val="24"/>
          <w:szCs w:val="24"/>
        </w:rPr>
        <w:t>A look at correlation.</w:t>
      </w:r>
    </w:p>
    <w:p w14:paraId="741DE16D" w14:textId="77777777" w:rsidR="00095317" w:rsidRDefault="00095317" w:rsidP="00095317">
      <w:pPr>
        <w:spacing w:line="240" w:lineRule="auto"/>
        <w:contextualSpacing/>
        <w:jc w:val="both"/>
        <w:rPr>
          <w:rFonts w:asciiTheme="majorBidi" w:hAnsiTheme="majorBidi" w:cstheme="majorBidi"/>
          <w:b/>
          <w:bCs/>
          <w:sz w:val="24"/>
          <w:szCs w:val="24"/>
        </w:rPr>
      </w:pPr>
    </w:p>
    <w:p w14:paraId="395E0B4F" w14:textId="2ABC395A" w:rsidR="005625A6" w:rsidRDefault="005625A6" w:rsidP="00FC561F">
      <w:pPr>
        <w:spacing w:line="240" w:lineRule="auto"/>
        <w:contextualSpacing/>
        <w:jc w:val="both"/>
        <w:rPr>
          <w:rFonts w:asciiTheme="majorBidi" w:hAnsiTheme="majorBidi" w:cstheme="majorBidi"/>
          <w:sz w:val="24"/>
          <w:szCs w:val="24"/>
        </w:rPr>
      </w:pPr>
      <w:r>
        <w:rPr>
          <w:rFonts w:asciiTheme="majorBidi" w:hAnsiTheme="majorBidi" w:cstheme="majorBidi"/>
          <w:b/>
          <w:bCs/>
          <w:sz w:val="24"/>
          <w:szCs w:val="24"/>
        </w:rPr>
        <w:t xml:space="preserve">Purpose: </w:t>
      </w:r>
      <w:r w:rsidR="00FC561F">
        <w:rPr>
          <w:rFonts w:asciiTheme="majorBidi" w:hAnsiTheme="majorBidi" w:cstheme="majorBidi"/>
          <w:sz w:val="24"/>
          <w:szCs w:val="24"/>
        </w:rPr>
        <w:t xml:space="preserve">To </w:t>
      </w:r>
      <w:del w:id="187" w:author="zenrunner" w:date="2018-11-18T15:53:00Z">
        <w:r w:rsidR="00FC561F" w:rsidDel="00D84289">
          <w:rPr>
            <w:rFonts w:asciiTheme="majorBidi" w:hAnsiTheme="majorBidi" w:cstheme="majorBidi"/>
            <w:sz w:val="24"/>
            <w:szCs w:val="24"/>
          </w:rPr>
          <w:delText xml:space="preserve">use camera trap imagery data in order to </w:delText>
        </w:r>
        <w:r w:rsidDel="00D84289">
          <w:rPr>
            <w:rFonts w:asciiTheme="majorBidi" w:hAnsiTheme="majorBidi" w:cstheme="majorBidi"/>
            <w:sz w:val="24"/>
            <w:szCs w:val="24"/>
          </w:rPr>
          <w:delText>examine whether</w:delText>
        </w:r>
        <w:r w:rsidR="00FC561F" w:rsidDel="00D84289">
          <w:rPr>
            <w:rFonts w:asciiTheme="majorBidi" w:hAnsiTheme="majorBidi" w:cstheme="majorBidi"/>
            <w:sz w:val="24"/>
            <w:szCs w:val="24"/>
          </w:rPr>
          <w:delText xml:space="preserve"> the incidence of animal captured in th</w:delText>
        </w:r>
        <w:r w:rsidR="001433BF" w:rsidDel="00D84289">
          <w:rPr>
            <w:rFonts w:asciiTheme="majorBidi" w:hAnsiTheme="majorBidi" w:cstheme="majorBidi"/>
            <w:sz w:val="24"/>
            <w:szCs w:val="24"/>
          </w:rPr>
          <w:delText>e vicinity of a shrub correlates</w:delText>
        </w:r>
        <w:r w:rsidR="00FC561F" w:rsidDel="00D84289">
          <w:rPr>
            <w:rFonts w:asciiTheme="majorBidi" w:hAnsiTheme="majorBidi" w:cstheme="majorBidi"/>
            <w:sz w:val="24"/>
            <w:szCs w:val="24"/>
          </w:rPr>
          <w:delText xml:space="preserve"> with the following weather </w:delText>
        </w:r>
        <w:r w:rsidR="00FC561F" w:rsidRPr="00FC561F" w:rsidDel="00D84289">
          <w:rPr>
            <w:rFonts w:asciiTheme="majorBidi" w:hAnsiTheme="majorBidi" w:cstheme="majorBidi"/>
            <w:sz w:val="24"/>
            <w:szCs w:val="24"/>
          </w:rPr>
          <w:delText>parameters: precipitation, air temperature, soil temperature, relative humidity, and solar radiation</w:delText>
        </w:r>
        <w:r w:rsidR="00FC561F" w:rsidDel="00D84289">
          <w:rPr>
            <w:rFonts w:asciiTheme="majorBidi" w:hAnsiTheme="majorBidi" w:cstheme="majorBidi"/>
            <w:sz w:val="24"/>
            <w:szCs w:val="24"/>
          </w:rPr>
          <w:delText>.</w:delText>
        </w:r>
      </w:del>
      <w:ins w:id="188" w:author="zenrunner" w:date="2018-11-18T15:53:00Z">
        <w:r w:rsidR="00D84289">
          <w:rPr>
            <w:rFonts w:asciiTheme="majorBidi" w:hAnsiTheme="majorBidi" w:cstheme="majorBidi"/>
            <w:sz w:val="24"/>
            <w:szCs w:val="24"/>
          </w:rPr>
          <w:t xml:space="preserve">explore whether animal association patterns with shrubs are explained by site-level climate data daily.   That </w:t>
        </w:r>
      </w:ins>
      <w:ins w:id="189" w:author="zenrunner" w:date="2018-11-18T15:54:00Z">
        <w:r w:rsidR="00D84289">
          <w:rPr>
            <w:rFonts w:asciiTheme="majorBidi" w:hAnsiTheme="majorBidi" w:cstheme="majorBidi"/>
            <w:sz w:val="24"/>
            <w:szCs w:val="24"/>
          </w:rPr>
          <w:t>is it right?</w:t>
        </w:r>
      </w:ins>
      <w:r w:rsidR="00FC561F">
        <w:rPr>
          <w:rFonts w:asciiTheme="majorBidi" w:hAnsiTheme="majorBidi" w:cstheme="majorBidi"/>
          <w:sz w:val="24"/>
          <w:szCs w:val="24"/>
        </w:rPr>
        <w:t xml:space="preserve"> </w:t>
      </w:r>
    </w:p>
    <w:p w14:paraId="67E4A126" w14:textId="77777777" w:rsidR="00FC561F" w:rsidRPr="00FC561F" w:rsidRDefault="00FC561F" w:rsidP="00FC561F">
      <w:pPr>
        <w:spacing w:line="240" w:lineRule="auto"/>
        <w:contextualSpacing/>
        <w:jc w:val="both"/>
        <w:rPr>
          <w:rFonts w:asciiTheme="majorBidi" w:hAnsiTheme="majorBidi" w:cstheme="majorBidi"/>
          <w:b/>
          <w:bCs/>
          <w:sz w:val="24"/>
          <w:szCs w:val="24"/>
        </w:rPr>
      </w:pPr>
    </w:p>
    <w:p w14:paraId="49072BA3" w14:textId="21647315" w:rsidR="00FC561F" w:rsidRDefault="00FC561F" w:rsidP="00FC561F">
      <w:pPr>
        <w:spacing w:line="240" w:lineRule="auto"/>
        <w:contextualSpacing/>
        <w:jc w:val="both"/>
        <w:rPr>
          <w:ins w:id="190" w:author="zenrunner" w:date="2018-11-18T15:54:00Z"/>
          <w:rFonts w:asciiTheme="majorBidi" w:hAnsiTheme="majorBidi" w:cstheme="majorBidi"/>
          <w:sz w:val="24"/>
          <w:szCs w:val="24"/>
        </w:rPr>
      </w:pPr>
      <w:r w:rsidRPr="00FC561F">
        <w:rPr>
          <w:rFonts w:asciiTheme="majorBidi" w:hAnsiTheme="majorBidi" w:cstheme="majorBidi"/>
          <w:b/>
          <w:bCs/>
          <w:sz w:val="24"/>
          <w:szCs w:val="24"/>
        </w:rPr>
        <w:t xml:space="preserve">Questions: </w:t>
      </w:r>
      <w:r>
        <w:rPr>
          <w:rFonts w:asciiTheme="majorBidi" w:hAnsiTheme="majorBidi" w:cstheme="majorBidi"/>
          <w:sz w:val="24"/>
          <w:szCs w:val="24"/>
        </w:rPr>
        <w:t xml:space="preserve">Does temperature, precipitation, solar radiation, and humidity correlate with the number of incidents a vertebrate is found near a foundational plant? If yes, what are these animals doing? </w:t>
      </w:r>
      <w:ins w:id="191" w:author="zenrunner" w:date="2018-11-18T15:54:00Z">
        <w:r w:rsidR="004C0D75">
          <w:rPr>
            <w:rFonts w:asciiTheme="majorBidi" w:hAnsiTheme="majorBidi" w:cstheme="majorBidi"/>
            <w:sz w:val="24"/>
            <w:szCs w:val="24"/>
          </w:rPr>
          <w:t xml:space="preserve">Revise – </w:t>
        </w:r>
      </w:ins>
    </w:p>
    <w:p w14:paraId="39F3D3CB" w14:textId="77777777" w:rsidR="004C0D75" w:rsidRDefault="004C0D75" w:rsidP="00FC561F">
      <w:pPr>
        <w:spacing w:line="240" w:lineRule="auto"/>
        <w:contextualSpacing/>
        <w:jc w:val="both"/>
        <w:rPr>
          <w:rFonts w:asciiTheme="majorBidi" w:hAnsiTheme="majorBidi" w:cstheme="majorBidi"/>
          <w:sz w:val="24"/>
          <w:szCs w:val="24"/>
        </w:rPr>
      </w:pPr>
    </w:p>
    <w:p w14:paraId="3321D738" w14:textId="7A26C273" w:rsidR="00FC561F" w:rsidRDefault="007D3F0B" w:rsidP="00FC561F">
      <w:pPr>
        <w:spacing w:line="240" w:lineRule="auto"/>
        <w:contextualSpacing/>
        <w:jc w:val="both"/>
        <w:rPr>
          <w:ins w:id="192" w:author="zenrunner" w:date="2018-11-18T15:54:00Z"/>
          <w:rFonts w:asciiTheme="majorBidi" w:hAnsiTheme="majorBidi" w:cstheme="majorBidi"/>
          <w:b/>
          <w:bCs/>
          <w:sz w:val="24"/>
          <w:szCs w:val="24"/>
        </w:rPr>
      </w:pPr>
      <w:r>
        <w:rPr>
          <w:rFonts w:asciiTheme="majorBidi" w:hAnsiTheme="majorBidi" w:cstheme="majorBidi"/>
          <w:b/>
          <w:bCs/>
          <w:sz w:val="24"/>
          <w:szCs w:val="24"/>
        </w:rPr>
        <w:t>Hypothese</w:t>
      </w:r>
      <w:r w:rsidR="00FC561F">
        <w:rPr>
          <w:rFonts w:asciiTheme="majorBidi" w:hAnsiTheme="majorBidi" w:cstheme="majorBidi"/>
          <w:b/>
          <w:bCs/>
          <w:sz w:val="24"/>
          <w:szCs w:val="24"/>
        </w:rPr>
        <w:t xml:space="preserve">s and predictions: </w:t>
      </w:r>
      <w:ins w:id="193" w:author="zenrunner" w:date="2018-11-18T15:54:00Z">
        <w:r w:rsidR="004C0D75">
          <w:rPr>
            <w:rFonts w:asciiTheme="majorBidi" w:hAnsiTheme="majorBidi" w:cstheme="majorBidi"/>
            <w:b/>
            <w:bCs/>
            <w:sz w:val="24"/>
            <w:szCs w:val="24"/>
          </w:rPr>
          <w:t>??</w:t>
        </w:r>
      </w:ins>
    </w:p>
    <w:p w14:paraId="259FAFC4" w14:textId="77777777" w:rsidR="004C0D75" w:rsidRDefault="004C0D75" w:rsidP="00FC561F">
      <w:pPr>
        <w:spacing w:line="240" w:lineRule="auto"/>
        <w:contextualSpacing/>
        <w:jc w:val="both"/>
        <w:rPr>
          <w:ins w:id="194" w:author="zenrunner" w:date="2018-11-18T15:54:00Z"/>
          <w:rFonts w:asciiTheme="majorBidi" w:hAnsiTheme="majorBidi" w:cstheme="majorBidi"/>
          <w:b/>
          <w:bCs/>
          <w:sz w:val="24"/>
          <w:szCs w:val="24"/>
        </w:rPr>
      </w:pPr>
    </w:p>
    <w:p w14:paraId="3BFEA439" w14:textId="77777777" w:rsidR="004C0D75" w:rsidRDefault="004C0D75" w:rsidP="00FC561F">
      <w:pPr>
        <w:spacing w:line="240" w:lineRule="auto"/>
        <w:contextualSpacing/>
        <w:jc w:val="both"/>
        <w:rPr>
          <w:rFonts w:asciiTheme="majorBidi" w:hAnsiTheme="majorBidi" w:cstheme="majorBidi"/>
          <w:sz w:val="24"/>
          <w:szCs w:val="24"/>
        </w:rPr>
      </w:pPr>
    </w:p>
    <w:p w14:paraId="44289B0A" w14:textId="64D0B728" w:rsidR="004C0D75" w:rsidRDefault="00FC561F" w:rsidP="004C0D75">
      <w:pPr>
        <w:spacing w:line="240" w:lineRule="auto"/>
        <w:jc w:val="both"/>
        <w:rPr>
          <w:ins w:id="195" w:author="zenrunner" w:date="2018-11-18T15:54:00Z"/>
          <w:rFonts w:asciiTheme="majorBidi" w:hAnsiTheme="majorBidi" w:cstheme="majorBidi"/>
          <w:sz w:val="24"/>
          <w:szCs w:val="24"/>
        </w:rPr>
        <w:pPrChange w:id="196" w:author="zenrunner" w:date="2018-11-18T15:54:00Z">
          <w:pPr>
            <w:pStyle w:val="ListParagraph"/>
            <w:numPr>
              <w:numId w:val="3"/>
            </w:numPr>
            <w:spacing w:line="240" w:lineRule="auto"/>
            <w:ind w:hanging="360"/>
            <w:jc w:val="both"/>
          </w:pPr>
        </w:pPrChange>
      </w:pPr>
      <w:r w:rsidRPr="004C0D75">
        <w:rPr>
          <w:rFonts w:asciiTheme="majorBidi" w:hAnsiTheme="majorBidi" w:cstheme="majorBidi"/>
          <w:sz w:val="24"/>
          <w:szCs w:val="24"/>
          <w:rPrChange w:id="197" w:author="zenrunner" w:date="2018-11-18T15:54:00Z">
            <w:rPr/>
          </w:rPrChange>
        </w:rPr>
        <w:t>As temperature, drought, and the intensity of the sun increases, vertebrates a</w:t>
      </w:r>
      <w:r w:rsidR="007D3F0B" w:rsidRPr="004C0D75">
        <w:rPr>
          <w:rFonts w:asciiTheme="majorBidi" w:hAnsiTheme="majorBidi" w:cstheme="majorBidi"/>
          <w:sz w:val="24"/>
          <w:szCs w:val="24"/>
          <w:rPrChange w:id="198" w:author="zenrunner" w:date="2018-11-18T15:54:00Z">
            <w:rPr/>
          </w:rPrChange>
        </w:rPr>
        <w:t>re likely to interact more often with shrubs since foundational species provide many benefits to through various mechanistic pathways.</w:t>
      </w:r>
    </w:p>
    <w:p w14:paraId="0923F988" w14:textId="77777777" w:rsidR="004C0D75" w:rsidRPr="004C0D75" w:rsidRDefault="004C0D75" w:rsidP="004C0D75">
      <w:pPr>
        <w:spacing w:line="240" w:lineRule="auto"/>
        <w:jc w:val="both"/>
        <w:rPr>
          <w:rFonts w:asciiTheme="majorBidi" w:hAnsiTheme="majorBidi" w:cstheme="majorBidi"/>
          <w:sz w:val="24"/>
          <w:szCs w:val="24"/>
          <w:rPrChange w:id="199" w:author="zenrunner" w:date="2018-11-18T15:54:00Z">
            <w:rPr/>
          </w:rPrChange>
        </w:rPr>
        <w:pPrChange w:id="200" w:author="zenrunner" w:date="2018-11-18T15:54:00Z">
          <w:pPr>
            <w:pStyle w:val="ListParagraph"/>
            <w:numPr>
              <w:numId w:val="3"/>
            </w:numPr>
            <w:spacing w:line="240" w:lineRule="auto"/>
            <w:ind w:hanging="360"/>
            <w:jc w:val="both"/>
          </w:pPr>
        </w:pPrChange>
      </w:pPr>
    </w:p>
    <w:p w14:paraId="22469D84" w14:textId="77777777" w:rsidR="007D3F0B" w:rsidRDefault="007D3F0B" w:rsidP="00FC561F">
      <w:pPr>
        <w:pStyle w:val="ListParagraph"/>
        <w:numPr>
          <w:ilvl w:val="0"/>
          <w:numId w:val="3"/>
        </w:numPr>
        <w:spacing w:line="240" w:lineRule="auto"/>
        <w:jc w:val="both"/>
        <w:rPr>
          <w:ins w:id="201" w:author="zenrunner" w:date="2018-11-18T15:54:00Z"/>
          <w:rFonts w:asciiTheme="majorBidi" w:hAnsiTheme="majorBidi" w:cstheme="majorBidi"/>
          <w:sz w:val="24"/>
          <w:szCs w:val="24"/>
        </w:rPr>
      </w:pPr>
      <w:r>
        <w:rPr>
          <w:rFonts w:asciiTheme="majorBidi" w:hAnsiTheme="majorBidi" w:cstheme="majorBidi"/>
          <w:sz w:val="24"/>
          <w:szCs w:val="24"/>
        </w:rPr>
        <w:t>Vertebrates can be found forging, mating, resting, and cooling near shrubs, benefiting from the canopy coverage and shelter and refuge effects provided by the foundational plant.</w:t>
      </w:r>
    </w:p>
    <w:p w14:paraId="360F6248" w14:textId="77777777" w:rsidR="004C0D75" w:rsidRDefault="004C0D75" w:rsidP="004C0D75">
      <w:pPr>
        <w:spacing w:line="240" w:lineRule="auto"/>
        <w:jc w:val="both"/>
        <w:rPr>
          <w:ins w:id="202" w:author="zenrunner" w:date="2018-11-18T15:54:00Z"/>
          <w:rFonts w:asciiTheme="majorBidi" w:hAnsiTheme="majorBidi" w:cstheme="majorBidi"/>
          <w:sz w:val="24"/>
          <w:szCs w:val="24"/>
        </w:rPr>
        <w:pPrChange w:id="203" w:author="zenrunner" w:date="2018-11-18T15:54:00Z">
          <w:pPr>
            <w:pStyle w:val="ListParagraph"/>
            <w:numPr>
              <w:numId w:val="3"/>
            </w:numPr>
            <w:spacing w:line="240" w:lineRule="auto"/>
            <w:ind w:hanging="360"/>
            <w:jc w:val="both"/>
          </w:pPr>
        </w:pPrChange>
      </w:pPr>
    </w:p>
    <w:p w14:paraId="439BC0E5" w14:textId="504B64AB" w:rsidR="004C0D75" w:rsidRDefault="004C0D75" w:rsidP="004C0D75">
      <w:pPr>
        <w:spacing w:line="240" w:lineRule="auto"/>
        <w:jc w:val="both"/>
        <w:rPr>
          <w:ins w:id="204" w:author="zenrunner" w:date="2018-11-18T15:54:00Z"/>
          <w:rFonts w:asciiTheme="majorBidi" w:hAnsiTheme="majorBidi" w:cstheme="majorBidi"/>
          <w:sz w:val="24"/>
          <w:szCs w:val="24"/>
        </w:rPr>
        <w:pPrChange w:id="205" w:author="zenrunner" w:date="2018-11-18T15:54:00Z">
          <w:pPr>
            <w:pStyle w:val="ListParagraph"/>
            <w:numPr>
              <w:numId w:val="3"/>
            </w:numPr>
            <w:spacing w:line="240" w:lineRule="auto"/>
            <w:ind w:hanging="360"/>
            <w:jc w:val="both"/>
          </w:pPr>
        </w:pPrChange>
      </w:pPr>
      <w:ins w:id="206" w:author="zenrunner" w:date="2018-11-18T15:54:00Z">
        <w:r>
          <w:rPr>
            <w:rFonts w:asciiTheme="majorBidi" w:hAnsiTheme="majorBidi" w:cstheme="majorBidi"/>
            <w:sz w:val="24"/>
            <w:szCs w:val="24"/>
          </w:rPr>
          <w:t>H: Shrubs are thermal refuges for desert animal populations.</w:t>
        </w:r>
      </w:ins>
    </w:p>
    <w:p w14:paraId="4943FCF0" w14:textId="14F4AB44" w:rsidR="004C0D75" w:rsidRDefault="004C0D75" w:rsidP="004C0D75">
      <w:pPr>
        <w:spacing w:line="240" w:lineRule="auto"/>
        <w:jc w:val="both"/>
        <w:rPr>
          <w:ins w:id="207" w:author="zenrunner" w:date="2018-11-18T15:55:00Z"/>
          <w:rFonts w:asciiTheme="majorBidi" w:hAnsiTheme="majorBidi" w:cstheme="majorBidi"/>
          <w:sz w:val="24"/>
          <w:szCs w:val="24"/>
        </w:rPr>
        <w:pPrChange w:id="208" w:author="zenrunner" w:date="2018-11-18T15:54:00Z">
          <w:pPr>
            <w:pStyle w:val="ListParagraph"/>
            <w:numPr>
              <w:numId w:val="3"/>
            </w:numPr>
            <w:spacing w:line="240" w:lineRule="auto"/>
            <w:ind w:hanging="360"/>
            <w:jc w:val="both"/>
          </w:pPr>
        </w:pPrChange>
      </w:pPr>
      <w:ins w:id="209" w:author="zenrunner" w:date="2018-11-18T15:54:00Z">
        <w:r>
          <w:rPr>
            <w:rFonts w:asciiTheme="majorBidi" w:hAnsiTheme="majorBidi" w:cstheme="majorBidi"/>
            <w:sz w:val="24"/>
            <w:szCs w:val="24"/>
          </w:rPr>
          <w:t xml:space="preserve">P1. As temperature increases, the strength of </w:t>
        </w:r>
      </w:ins>
      <w:ins w:id="210" w:author="zenrunner" w:date="2018-11-18T15:55:00Z">
        <w:r>
          <w:rPr>
            <w:rFonts w:asciiTheme="majorBidi" w:hAnsiTheme="majorBidi" w:cstheme="majorBidi"/>
            <w:sz w:val="24"/>
            <w:szCs w:val="24"/>
          </w:rPr>
          <w:t>association for some animal species increases.</w:t>
        </w:r>
      </w:ins>
    </w:p>
    <w:p w14:paraId="4685C573" w14:textId="7DEA8541" w:rsidR="004C0D75" w:rsidRDefault="004C0D75" w:rsidP="004C0D75">
      <w:pPr>
        <w:spacing w:line="240" w:lineRule="auto"/>
        <w:jc w:val="both"/>
        <w:rPr>
          <w:ins w:id="211" w:author="zenrunner" w:date="2018-11-18T15:56:00Z"/>
          <w:rFonts w:asciiTheme="majorBidi" w:hAnsiTheme="majorBidi" w:cstheme="majorBidi"/>
          <w:sz w:val="24"/>
          <w:szCs w:val="24"/>
        </w:rPr>
        <w:pPrChange w:id="212" w:author="zenrunner" w:date="2018-11-18T15:54:00Z">
          <w:pPr>
            <w:pStyle w:val="ListParagraph"/>
            <w:numPr>
              <w:numId w:val="3"/>
            </w:numPr>
            <w:spacing w:line="240" w:lineRule="auto"/>
            <w:ind w:hanging="360"/>
            <w:jc w:val="both"/>
          </w:pPr>
        </w:pPrChange>
      </w:pPr>
      <w:ins w:id="213" w:author="zenrunner" w:date="2018-11-18T15:55:00Z">
        <w:r>
          <w:rPr>
            <w:rFonts w:asciiTheme="majorBidi" w:hAnsiTheme="majorBidi" w:cstheme="majorBidi"/>
            <w:sz w:val="24"/>
            <w:szCs w:val="24"/>
          </w:rPr>
          <w:t xml:space="preserve">P2: Seasonal variation, time of day, and shrub size all </w:t>
        </w:r>
      </w:ins>
      <w:ins w:id="214" w:author="zenrunner" w:date="2018-11-18T15:56:00Z">
        <w:r w:rsidR="005D4633">
          <w:rPr>
            <w:rFonts w:asciiTheme="majorBidi" w:hAnsiTheme="majorBidi" w:cstheme="majorBidi"/>
            <w:sz w:val="24"/>
            <w:szCs w:val="24"/>
          </w:rPr>
          <w:t>modify shrub-animal interactions.</w:t>
        </w:r>
      </w:ins>
    </w:p>
    <w:p w14:paraId="5C387B99" w14:textId="2907054D" w:rsidR="005D4633" w:rsidRDefault="005D4633" w:rsidP="004C0D75">
      <w:pPr>
        <w:spacing w:line="240" w:lineRule="auto"/>
        <w:jc w:val="both"/>
        <w:rPr>
          <w:ins w:id="215" w:author="zenrunner" w:date="2018-11-18T15:54:00Z"/>
          <w:rFonts w:asciiTheme="majorBidi" w:hAnsiTheme="majorBidi" w:cstheme="majorBidi"/>
          <w:sz w:val="24"/>
          <w:szCs w:val="24"/>
        </w:rPr>
        <w:pPrChange w:id="216" w:author="zenrunner" w:date="2018-11-18T15:54:00Z">
          <w:pPr>
            <w:pStyle w:val="ListParagraph"/>
            <w:numPr>
              <w:numId w:val="3"/>
            </w:numPr>
            <w:spacing w:line="240" w:lineRule="auto"/>
            <w:ind w:hanging="360"/>
            <w:jc w:val="both"/>
          </w:pPr>
        </w:pPrChange>
      </w:pPr>
      <w:ins w:id="217" w:author="zenrunner" w:date="2018-11-18T15:56:00Z">
        <w:r>
          <w:rPr>
            <w:rFonts w:asciiTheme="majorBidi" w:hAnsiTheme="majorBidi" w:cstheme="majorBidi"/>
            <w:sz w:val="24"/>
            <w:szCs w:val="24"/>
          </w:rPr>
          <w:t>P3: Different species of animals rely on refuges to varying extents, i.e. poikotherms versus endotherms etc..</w:t>
        </w:r>
      </w:ins>
    </w:p>
    <w:p w14:paraId="188BBB43" w14:textId="77777777" w:rsidR="004C0D75" w:rsidRPr="004C0D75" w:rsidRDefault="004C0D75" w:rsidP="004C0D75">
      <w:pPr>
        <w:spacing w:line="240" w:lineRule="auto"/>
        <w:jc w:val="both"/>
        <w:rPr>
          <w:rFonts w:asciiTheme="majorBidi" w:hAnsiTheme="majorBidi" w:cstheme="majorBidi"/>
          <w:sz w:val="24"/>
          <w:szCs w:val="24"/>
          <w:rPrChange w:id="218" w:author="zenrunner" w:date="2018-11-18T15:54:00Z">
            <w:rPr/>
          </w:rPrChange>
        </w:rPr>
        <w:pPrChange w:id="219" w:author="zenrunner" w:date="2018-11-18T15:54:00Z">
          <w:pPr>
            <w:pStyle w:val="ListParagraph"/>
            <w:numPr>
              <w:numId w:val="3"/>
            </w:numPr>
            <w:spacing w:line="240" w:lineRule="auto"/>
            <w:ind w:hanging="360"/>
            <w:jc w:val="both"/>
          </w:pPr>
        </w:pPrChange>
      </w:pPr>
    </w:p>
    <w:p w14:paraId="0A15A1BB" w14:textId="77777777" w:rsidR="007D3F0B" w:rsidRDefault="007D3F0B" w:rsidP="007D3F0B">
      <w:pPr>
        <w:spacing w:line="240" w:lineRule="auto"/>
        <w:jc w:val="both"/>
        <w:rPr>
          <w:rFonts w:asciiTheme="majorBidi" w:hAnsiTheme="majorBidi" w:cstheme="majorBidi"/>
          <w:b/>
          <w:bCs/>
          <w:sz w:val="24"/>
          <w:szCs w:val="24"/>
        </w:rPr>
      </w:pPr>
      <w:r w:rsidRPr="007D3F0B">
        <w:rPr>
          <w:rFonts w:asciiTheme="majorBidi" w:hAnsiTheme="majorBidi" w:cstheme="majorBidi"/>
          <w:b/>
          <w:bCs/>
          <w:sz w:val="24"/>
          <w:szCs w:val="24"/>
        </w:rPr>
        <w:t xml:space="preserve">Methods: </w:t>
      </w:r>
    </w:p>
    <w:p w14:paraId="7AEA2F10" w14:textId="77777777" w:rsidR="007D3F0B" w:rsidRDefault="007D3F0B" w:rsidP="007D3F0B">
      <w:pPr>
        <w:spacing w:line="240" w:lineRule="auto"/>
        <w:jc w:val="both"/>
        <w:rPr>
          <w:rFonts w:asciiTheme="majorBidi" w:hAnsiTheme="majorBidi" w:cstheme="majorBidi"/>
          <w:b/>
          <w:bCs/>
          <w:sz w:val="24"/>
          <w:szCs w:val="24"/>
          <w:u w:val="single"/>
        </w:rPr>
      </w:pPr>
      <w:r w:rsidRPr="007D3F0B">
        <w:rPr>
          <w:rFonts w:asciiTheme="majorBidi" w:hAnsiTheme="majorBidi" w:cstheme="majorBidi"/>
          <w:b/>
          <w:bCs/>
          <w:sz w:val="24"/>
          <w:szCs w:val="24"/>
          <w:u w:val="single"/>
        </w:rPr>
        <w:t>Cam trapping</w:t>
      </w:r>
    </w:p>
    <w:p w14:paraId="1F1051F5" w14:textId="10FC4827" w:rsidR="004A06E2" w:rsidRDefault="004A06E2" w:rsidP="00DD5CFC">
      <w:pPr>
        <w:spacing w:line="240" w:lineRule="auto"/>
        <w:jc w:val="both"/>
        <w:rPr>
          <w:ins w:id="220" w:author="zenrunner" w:date="2018-11-18T15:57:00Z"/>
          <w:rFonts w:asciiTheme="majorBidi" w:hAnsiTheme="majorBidi" w:cstheme="majorBidi"/>
          <w:sz w:val="24"/>
          <w:szCs w:val="24"/>
        </w:rPr>
      </w:pPr>
      <w:ins w:id="221" w:author="zenrunner" w:date="2018-11-18T15:57:00Z">
        <w:r>
          <w:rPr>
            <w:rFonts w:asciiTheme="majorBidi" w:hAnsiTheme="majorBidi" w:cstheme="majorBidi"/>
            <w:sz w:val="24"/>
            <w:szCs w:val="24"/>
          </w:rPr>
          <w:t>Explain how they were all set up – how long – where how etc…</w:t>
        </w:r>
        <w:r w:rsidR="00A11578">
          <w:rPr>
            <w:rFonts w:asciiTheme="majorBidi" w:hAnsiTheme="majorBidi" w:cstheme="majorBidi"/>
            <w:sz w:val="24"/>
            <w:szCs w:val="24"/>
          </w:rPr>
          <w:t xml:space="preserve"> like Methods for a paper p</w:t>
        </w:r>
        <w:r>
          <w:rPr>
            <w:rFonts w:asciiTheme="majorBidi" w:hAnsiTheme="majorBidi" w:cstheme="majorBidi"/>
            <w:sz w:val="24"/>
            <w:szCs w:val="24"/>
          </w:rPr>
          <w:t>lease.</w:t>
        </w:r>
      </w:ins>
    </w:p>
    <w:p w14:paraId="3303747C" w14:textId="77777777" w:rsidR="004A06E2" w:rsidRDefault="004A06E2" w:rsidP="00DD5CFC">
      <w:pPr>
        <w:spacing w:line="240" w:lineRule="auto"/>
        <w:jc w:val="both"/>
        <w:rPr>
          <w:ins w:id="222" w:author="zenrunner" w:date="2018-11-18T15:57:00Z"/>
          <w:rFonts w:asciiTheme="majorBidi" w:hAnsiTheme="majorBidi" w:cstheme="majorBidi"/>
          <w:sz w:val="24"/>
          <w:szCs w:val="24"/>
        </w:rPr>
      </w:pPr>
    </w:p>
    <w:p w14:paraId="051C787F" w14:textId="207B19A5" w:rsidR="007D3F0B" w:rsidRDefault="007D3F0B" w:rsidP="00DD5CFC">
      <w:pPr>
        <w:spacing w:line="240" w:lineRule="auto"/>
        <w:jc w:val="both"/>
        <w:rPr>
          <w:ins w:id="223" w:author="zenrunner" w:date="2018-11-18T15:58:00Z"/>
          <w:rFonts w:asciiTheme="majorBidi" w:hAnsiTheme="majorBidi" w:cstheme="majorBidi"/>
          <w:sz w:val="24"/>
          <w:szCs w:val="24"/>
        </w:rPr>
      </w:pPr>
      <w:r>
        <w:rPr>
          <w:rFonts w:asciiTheme="majorBidi" w:hAnsiTheme="majorBidi" w:cstheme="majorBidi"/>
          <w:sz w:val="24"/>
          <w:szCs w:val="24"/>
        </w:rPr>
        <w:t>Camera trapping has been done in th</w:t>
      </w:r>
      <w:r w:rsidR="00DD5CFC">
        <w:rPr>
          <w:rFonts w:asciiTheme="majorBidi" w:hAnsiTheme="majorBidi" w:cstheme="majorBidi"/>
          <w:sz w:val="24"/>
          <w:szCs w:val="24"/>
        </w:rPr>
        <w:t>e Spring-Summer of 2017</w:t>
      </w:r>
      <w:r>
        <w:rPr>
          <w:rFonts w:asciiTheme="majorBidi" w:hAnsiTheme="majorBidi" w:cstheme="majorBidi"/>
          <w:sz w:val="24"/>
          <w:szCs w:val="24"/>
        </w:rPr>
        <w:t xml:space="preserve"> in the Carrizo National Monument at 2 </w:t>
      </w:r>
      <w:r w:rsidR="00DD5CFC">
        <w:rPr>
          <w:rFonts w:asciiTheme="majorBidi" w:hAnsiTheme="majorBidi" w:cstheme="majorBidi"/>
          <w:sz w:val="24"/>
          <w:szCs w:val="24"/>
        </w:rPr>
        <w:t xml:space="preserve">different sites: the same sites were re-sampled in 2018. Cameras were moved around to maximize incidents of associational observation. Each camera was deployed facing a shrubs with their respective open microsite facing the back to serve as control. </w:t>
      </w:r>
      <w:ins w:id="224" w:author="zenrunner" w:date="2018-11-18T15:58:00Z">
        <w:r w:rsidR="003C275B">
          <w:rPr>
            <w:rFonts w:asciiTheme="majorBidi" w:hAnsiTheme="majorBidi" w:cstheme="majorBidi"/>
            <w:sz w:val="24"/>
            <w:szCs w:val="24"/>
          </w:rPr>
          <w:t>How high off the ground?</w:t>
        </w:r>
      </w:ins>
    </w:p>
    <w:p w14:paraId="628842E4" w14:textId="77777777" w:rsidR="003C275B" w:rsidRDefault="003C275B" w:rsidP="00DD5CFC">
      <w:pPr>
        <w:spacing w:line="240" w:lineRule="auto"/>
        <w:jc w:val="both"/>
        <w:rPr>
          <w:rFonts w:asciiTheme="majorBidi" w:hAnsiTheme="majorBidi" w:cstheme="majorBidi"/>
          <w:sz w:val="24"/>
          <w:szCs w:val="24"/>
        </w:rPr>
      </w:pPr>
    </w:p>
    <w:p w14:paraId="30474108" w14:textId="77777777" w:rsidR="00DD5CFC" w:rsidRDefault="00DD5CFC" w:rsidP="00DD5CFC">
      <w:pPr>
        <w:spacing w:line="240" w:lineRule="auto"/>
        <w:jc w:val="both"/>
        <w:rPr>
          <w:rFonts w:asciiTheme="majorBidi" w:hAnsiTheme="majorBidi" w:cstheme="majorBidi"/>
          <w:b/>
          <w:bCs/>
          <w:sz w:val="24"/>
          <w:szCs w:val="24"/>
          <w:u w:val="single"/>
        </w:rPr>
      </w:pPr>
      <w:r w:rsidRPr="00DD5CFC">
        <w:rPr>
          <w:rFonts w:asciiTheme="majorBidi" w:hAnsiTheme="majorBidi" w:cstheme="majorBidi"/>
          <w:b/>
          <w:bCs/>
          <w:sz w:val="24"/>
          <w:szCs w:val="24"/>
          <w:u w:val="single"/>
        </w:rPr>
        <w:t>Processing</w:t>
      </w:r>
    </w:p>
    <w:p w14:paraId="38969FC8" w14:textId="77777777" w:rsidR="00DD5CFC" w:rsidRDefault="00DD5CFC" w:rsidP="006162D6">
      <w:pPr>
        <w:spacing w:line="240" w:lineRule="auto"/>
        <w:jc w:val="both"/>
        <w:rPr>
          <w:rFonts w:asciiTheme="majorBidi" w:eastAsia="Times New Roman" w:hAnsiTheme="majorBidi" w:cstheme="majorBidi"/>
          <w:color w:val="000000" w:themeColor="text1"/>
          <w:sz w:val="24"/>
          <w:szCs w:val="24"/>
          <w:lang w:eastAsia="en-CA"/>
        </w:rPr>
      </w:pPr>
      <w:r>
        <w:rPr>
          <w:rFonts w:asciiTheme="majorBidi" w:eastAsia="Times New Roman" w:hAnsiTheme="majorBidi" w:cstheme="majorBidi"/>
          <w:color w:val="000000" w:themeColor="text1"/>
          <w:sz w:val="24"/>
          <w:szCs w:val="24"/>
          <w:lang w:eastAsia="en-CA"/>
        </w:rPr>
        <w:lastRenderedPageBreak/>
        <w:t>Images collected were saved as Join Photographic Expert Group (JPEG) format. These dataframes were then manually examined for the presence of animals. A datasheet was created where every row corresponded to a unique image. Additionally, data was recorded for the year, region, calendar date, microsite, rep, photo rep, and week number. If a vertebrate was present in the photo, further info on the type of vertebrate, time block, actual time, temperature, and additional observations were also recorded. Images from cameras were clear enough during both day and night (low light condition) to distinguish between animals. An animal was classified as present if as little as a section of a body part (i.e. tail) made it into the captured image. Because the dates and timestamps are generally wrong on these traps, dates m</w:t>
      </w:r>
      <w:r w:rsidR="006162D6">
        <w:rPr>
          <w:rFonts w:asciiTheme="majorBidi" w:eastAsia="Times New Roman" w:hAnsiTheme="majorBidi" w:cstheme="majorBidi"/>
          <w:color w:val="000000" w:themeColor="text1"/>
          <w:sz w:val="24"/>
          <w:szCs w:val="24"/>
          <w:lang w:eastAsia="en-CA"/>
        </w:rPr>
        <w:t>ust be manually corrected manually or in</w:t>
      </w:r>
      <w:r>
        <w:rPr>
          <w:rFonts w:asciiTheme="majorBidi" w:eastAsia="Times New Roman" w:hAnsiTheme="majorBidi" w:cstheme="majorBidi"/>
          <w:color w:val="000000" w:themeColor="text1"/>
          <w:sz w:val="24"/>
          <w:szCs w:val="24"/>
          <w:lang w:eastAsia="en-CA"/>
        </w:rPr>
        <w:t xml:space="preserve"> R. Behavio</w:t>
      </w:r>
      <w:r w:rsidR="006162D6">
        <w:rPr>
          <w:rFonts w:asciiTheme="majorBidi" w:eastAsia="Times New Roman" w:hAnsiTheme="majorBidi" w:cstheme="majorBidi"/>
          <w:color w:val="000000" w:themeColor="text1"/>
          <w:sz w:val="24"/>
          <w:szCs w:val="24"/>
          <w:lang w:eastAsia="en-CA"/>
        </w:rPr>
        <w:t xml:space="preserve">ural data are to be obtained from video traps as a </w:t>
      </w:r>
      <w:r>
        <w:rPr>
          <w:rFonts w:asciiTheme="majorBidi" w:eastAsia="Times New Roman" w:hAnsiTheme="majorBidi" w:cstheme="majorBidi"/>
          <w:color w:val="000000" w:themeColor="text1"/>
          <w:sz w:val="24"/>
          <w:szCs w:val="24"/>
          <w:lang w:eastAsia="en-CA"/>
        </w:rPr>
        <w:t>collaborative effort with Mario</w:t>
      </w:r>
      <w:r w:rsidR="006162D6">
        <w:rPr>
          <w:rFonts w:asciiTheme="majorBidi" w:eastAsia="Times New Roman" w:hAnsiTheme="majorBidi" w:cstheme="majorBidi"/>
          <w:color w:val="000000" w:themeColor="text1"/>
          <w:sz w:val="24"/>
          <w:szCs w:val="24"/>
          <w:lang w:eastAsia="en-CA"/>
        </w:rPr>
        <w:t>. For the most part the same parameters as above are to be recorded alongside behaviour.</w:t>
      </w:r>
      <w:r>
        <w:rPr>
          <w:rFonts w:asciiTheme="majorBidi" w:eastAsia="Times New Roman" w:hAnsiTheme="majorBidi" w:cstheme="majorBidi"/>
          <w:color w:val="000000" w:themeColor="text1"/>
          <w:sz w:val="24"/>
          <w:szCs w:val="24"/>
          <w:lang w:eastAsia="en-CA"/>
        </w:rPr>
        <w:t xml:space="preserve"> </w:t>
      </w:r>
    </w:p>
    <w:p w14:paraId="057C8743" w14:textId="01B79EE8" w:rsidR="00A17843" w:rsidRDefault="00A17843" w:rsidP="006162D6">
      <w:pPr>
        <w:spacing w:line="240" w:lineRule="auto"/>
        <w:jc w:val="both"/>
        <w:rPr>
          <w:rFonts w:asciiTheme="majorBidi" w:eastAsia="Times New Roman" w:hAnsiTheme="majorBidi" w:cstheme="majorBidi"/>
          <w:b/>
          <w:bCs/>
          <w:color w:val="000000" w:themeColor="text1"/>
          <w:sz w:val="24"/>
          <w:szCs w:val="24"/>
          <w:u w:val="single"/>
          <w:lang w:eastAsia="en-CA"/>
        </w:rPr>
      </w:pPr>
      <w:del w:id="225" w:author="zenrunner" w:date="2018-11-18T15:59:00Z">
        <w:r w:rsidRPr="00A17843" w:rsidDel="00CB2643">
          <w:rPr>
            <w:rFonts w:asciiTheme="majorBidi" w:eastAsia="Times New Roman" w:hAnsiTheme="majorBidi" w:cstheme="majorBidi"/>
            <w:b/>
            <w:bCs/>
            <w:color w:val="000000" w:themeColor="text1"/>
            <w:sz w:val="24"/>
            <w:szCs w:val="24"/>
            <w:u w:val="single"/>
            <w:lang w:eastAsia="en-CA"/>
          </w:rPr>
          <w:delText xml:space="preserve">Weather </w:delText>
        </w:r>
      </w:del>
      <w:ins w:id="226" w:author="zenrunner" w:date="2018-11-18T15:59:00Z">
        <w:r w:rsidR="00CB2643">
          <w:rPr>
            <w:rFonts w:asciiTheme="majorBidi" w:eastAsia="Times New Roman" w:hAnsiTheme="majorBidi" w:cstheme="majorBidi"/>
            <w:b/>
            <w:bCs/>
            <w:color w:val="000000" w:themeColor="text1"/>
            <w:sz w:val="24"/>
            <w:szCs w:val="24"/>
            <w:u w:val="single"/>
            <w:lang w:eastAsia="en-CA"/>
          </w:rPr>
          <w:t>Site-level climate</w:t>
        </w:r>
        <w:r w:rsidR="00CB2643" w:rsidRPr="00A17843">
          <w:rPr>
            <w:rFonts w:asciiTheme="majorBidi" w:eastAsia="Times New Roman" w:hAnsiTheme="majorBidi" w:cstheme="majorBidi"/>
            <w:b/>
            <w:bCs/>
            <w:color w:val="000000" w:themeColor="text1"/>
            <w:sz w:val="24"/>
            <w:szCs w:val="24"/>
            <w:u w:val="single"/>
            <w:lang w:eastAsia="en-CA"/>
          </w:rPr>
          <w:t xml:space="preserve"> </w:t>
        </w:r>
        <w:r w:rsidR="00CB2643">
          <w:rPr>
            <w:rFonts w:asciiTheme="majorBidi" w:eastAsia="Times New Roman" w:hAnsiTheme="majorBidi" w:cstheme="majorBidi"/>
            <w:b/>
            <w:bCs/>
            <w:color w:val="000000" w:themeColor="text1"/>
            <w:sz w:val="24"/>
            <w:szCs w:val="24"/>
            <w:u w:val="single"/>
            <w:lang w:eastAsia="en-CA"/>
          </w:rPr>
          <w:t>d</w:t>
        </w:r>
      </w:ins>
      <w:del w:id="227" w:author="zenrunner" w:date="2018-11-18T15:59:00Z">
        <w:r w:rsidRPr="00A17843" w:rsidDel="00CB2643">
          <w:rPr>
            <w:rFonts w:asciiTheme="majorBidi" w:eastAsia="Times New Roman" w:hAnsiTheme="majorBidi" w:cstheme="majorBidi"/>
            <w:b/>
            <w:bCs/>
            <w:color w:val="000000" w:themeColor="text1"/>
            <w:sz w:val="24"/>
            <w:szCs w:val="24"/>
            <w:u w:val="single"/>
            <w:lang w:eastAsia="en-CA"/>
          </w:rPr>
          <w:delText>D</w:delText>
        </w:r>
      </w:del>
      <w:r w:rsidRPr="00A17843">
        <w:rPr>
          <w:rFonts w:asciiTheme="majorBidi" w:eastAsia="Times New Roman" w:hAnsiTheme="majorBidi" w:cstheme="majorBidi"/>
          <w:b/>
          <w:bCs/>
          <w:color w:val="000000" w:themeColor="text1"/>
          <w:sz w:val="24"/>
          <w:szCs w:val="24"/>
          <w:u w:val="single"/>
          <w:lang w:eastAsia="en-CA"/>
        </w:rPr>
        <w:t>ata</w:t>
      </w:r>
    </w:p>
    <w:p w14:paraId="155DD362" w14:textId="0609C9A8" w:rsidR="00A17843" w:rsidRDefault="00F4231E" w:rsidP="00A17843">
      <w:pPr>
        <w:spacing w:line="240" w:lineRule="auto"/>
        <w:jc w:val="both"/>
        <w:rPr>
          <w:rFonts w:asciiTheme="majorBidi" w:eastAsia="Times New Roman" w:hAnsiTheme="majorBidi" w:cstheme="majorBidi"/>
          <w:color w:val="000000" w:themeColor="text1"/>
          <w:sz w:val="24"/>
          <w:szCs w:val="24"/>
          <w:lang w:eastAsia="en-CA"/>
        </w:rPr>
      </w:pPr>
      <w:ins w:id="228" w:author="zenrunner" w:date="2018-11-18T15:59:00Z">
        <w:r>
          <w:rPr>
            <w:rFonts w:asciiTheme="majorBidi" w:eastAsia="Times New Roman" w:hAnsiTheme="majorBidi" w:cstheme="majorBidi"/>
            <w:color w:val="000000" w:themeColor="text1"/>
            <w:sz w:val="24"/>
            <w:szCs w:val="24"/>
            <w:lang w:eastAsia="en-CA"/>
          </w:rPr>
          <w:t xml:space="preserve">Explain a but please. </w:t>
        </w:r>
      </w:ins>
      <w:r w:rsidR="00A17843">
        <w:rPr>
          <w:rFonts w:asciiTheme="majorBidi" w:eastAsia="Times New Roman" w:hAnsiTheme="majorBidi" w:cstheme="majorBidi"/>
          <w:color w:val="000000" w:themeColor="text1"/>
          <w:sz w:val="24"/>
          <w:szCs w:val="24"/>
          <w:lang w:eastAsia="en-CA"/>
        </w:rPr>
        <w:t xml:space="preserve">Carrizo data for weather parameters of interest for both 2017 and 2018 were obtained from the following website: </w:t>
      </w:r>
    </w:p>
    <w:p w14:paraId="4B83195D" w14:textId="77777777" w:rsidR="00A17843" w:rsidRDefault="00A17843" w:rsidP="00A17843">
      <w:pPr>
        <w:spacing w:line="240" w:lineRule="auto"/>
        <w:jc w:val="both"/>
        <w:rPr>
          <w:rFonts w:asciiTheme="majorBidi" w:eastAsia="Times New Roman" w:hAnsiTheme="majorBidi" w:cstheme="majorBidi"/>
          <w:color w:val="000000" w:themeColor="text1"/>
          <w:sz w:val="24"/>
          <w:szCs w:val="24"/>
          <w:lang w:eastAsia="en-CA"/>
        </w:rPr>
      </w:pPr>
      <w:r w:rsidRPr="00095317">
        <w:rPr>
          <w:rFonts w:asciiTheme="majorBidi" w:eastAsia="Times New Roman" w:hAnsiTheme="majorBidi" w:cstheme="majorBidi"/>
          <w:color w:val="000000" w:themeColor="text1"/>
          <w:sz w:val="24"/>
          <w:szCs w:val="24"/>
          <w:lang w:eastAsia="en-CA"/>
        </w:rPr>
        <w:t>http://ipm.ucanr.edu/calludt.cgi/WXSTATIONDATA?MAP=&amp;STN=BLACKWLL.A</w:t>
      </w:r>
    </w:p>
    <w:p w14:paraId="7F70D88D" w14:textId="4089DC37" w:rsidR="00DD5CFC" w:rsidRDefault="00DD5CFC" w:rsidP="00DD5CFC">
      <w:pPr>
        <w:spacing w:line="240" w:lineRule="auto"/>
        <w:jc w:val="both"/>
        <w:rPr>
          <w:rFonts w:asciiTheme="majorBidi" w:eastAsia="Times New Roman" w:hAnsiTheme="majorBidi" w:cstheme="majorBidi"/>
          <w:b/>
          <w:bCs/>
          <w:color w:val="000000" w:themeColor="text1"/>
          <w:sz w:val="24"/>
          <w:szCs w:val="24"/>
          <w:u w:val="single"/>
          <w:lang w:eastAsia="en-CA"/>
        </w:rPr>
      </w:pPr>
      <w:r w:rsidRPr="006162D6">
        <w:rPr>
          <w:rFonts w:asciiTheme="majorBidi" w:eastAsia="Times New Roman" w:hAnsiTheme="majorBidi" w:cstheme="majorBidi"/>
          <w:b/>
          <w:bCs/>
          <w:color w:val="000000" w:themeColor="text1"/>
          <w:sz w:val="24"/>
          <w:szCs w:val="24"/>
          <w:u w:val="single"/>
          <w:lang w:eastAsia="en-CA"/>
        </w:rPr>
        <w:t>Stat</w:t>
      </w:r>
      <w:ins w:id="229" w:author="zenrunner" w:date="2018-11-18T15:59:00Z">
        <w:r w:rsidR="00F4231E">
          <w:rPr>
            <w:rFonts w:asciiTheme="majorBidi" w:eastAsia="Times New Roman" w:hAnsiTheme="majorBidi" w:cstheme="majorBidi"/>
            <w:b/>
            <w:bCs/>
            <w:color w:val="000000" w:themeColor="text1"/>
            <w:sz w:val="24"/>
            <w:szCs w:val="24"/>
            <w:u w:val="single"/>
            <w:lang w:eastAsia="en-CA"/>
          </w:rPr>
          <w:t>istics</w:t>
        </w:r>
      </w:ins>
      <w:del w:id="230" w:author="zenrunner" w:date="2018-11-18T15:59:00Z">
        <w:r w:rsidRPr="006162D6" w:rsidDel="00F4231E">
          <w:rPr>
            <w:rFonts w:asciiTheme="majorBidi" w:eastAsia="Times New Roman" w:hAnsiTheme="majorBidi" w:cstheme="majorBidi"/>
            <w:b/>
            <w:bCs/>
            <w:color w:val="000000" w:themeColor="text1"/>
            <w:sz w:val="24"/>
            <w:szCs w:val="24"/>
            <w:u w:val="single"/>
            <w:lang w:eastAsia="en-CA"/>
          </w:rPr>
          <w:delText>s</w:delText>
        </w:r>
      </w:del>
    </w:p>
    <w:p w14:paraId="27309C46" w14:textId="29F86192" w:rsidR="006162D6" w:rsidRDefault="00A17843" w:rsidP="00095317">
      <w:pPr>
        <w:spacing w:line="240" w:lineRule="auto"/>
        <w:jc w:val="both"/>
        <w:rPr>
          <w:ins w:id="231" w:author="zenrunner" w:date="2018-11-18T15:59:00Z"/>
          <w:rFonts w:asciiTheme="majorBidi" w:eastAsia="Times New Roman" w:hAnsiTheme="majorBidi" w:cstheme="majorBidi"/>
          <w:color w:val="000000" w:themeColor="text1"/>
          <w:sz w:val="24"/>
          <w:szCs w:val="24"/>
          <w:lang w:eastAsia="en-CA"/>
        </w:rPr>
      </w:pPr>
      <w:r>
        <w:rPr>
          <w:rFonts w:asciiTheme="majorBidi" w:eastAsia="Times New Roman" w:hAnsiTheme="majorBidi" w:cstheme="majorBidi"/>
          <w:color w:val="000000" w:themeColor="text1"/>
          <w:sz w:val="24"/>
          <w:szCs w:val="24"/>
          <w:lang w:eastAsia="en-CA"/>
        </w:rPr>
        <w:t>Point-biseral correlation analyses</w:t>
      </w:r>
      <w:r w:rsidR="006162D6">
        <w:rPr>
          <w:rFonts w:asciiTheme="majorBidi" w:eastAsia="Times New Roman" w:hAnsiTheme="majorBidi" w:cstheme="majorBidi"/>
          <w:color w:val="000000" w:themeColor="text1"/>
          <w:sz w:val="24"/>
          <w:szCs w:val="24"/>
          <w:lang w:eastAsia="en-CA"/>
        </w:rPr>
        <w:t xml:space="preserve"> are to be performed examining the relationship between</w:t>
      </w:r>
      <w:r>
        <w:rPr>
          <w:rFonts w:asciiTheme="majorBidi" w:eastAsia="Times New Roman" w:hAnsiTheme="majorBidi" w:cstheme="majorBidi"/>
          <w:color w:val="000000" w:themeColor="text1"/>
          <w:sz w:val="24"/>
          <w:szCs w:val="24"/>
          <w:lang w:eastAsia="en-CA"/>
        </w:rPr>
        <w:t xml:space="preserve"> the continuous </w:t>
      </w:r>
      <w:r w:rsidR="00405858">
        <w:rPr>
          <w:rFonts w:asciiTheme="majorBidi" w:eastAsia="Times New Roman" w:hAnsiTheme="majorBidi" w:cstheme="majorBidi"/>
          <w:color w:val="000000" w:themeColor="text1"/>
          <w:sz w:val="24"/>
          <w:szCs w:val="24"/>
          <w:lang w:eastAsia="en-CA"/>
        </w:rPr>
        <w:t>weather variable</w:t>
      </w:r>
      <w:r w:rsidR="006162D6">
        <w:rPr>
          <w:rFonts w:asciiTheme="majorBidi" w:eastAsia="Times New Roman" w:hAnsiTheme="majorBidi" w:cstheme="majorBidi"/>
          <w:color w:val="000000" w:themeColor="text1"/>
          <w:sz w:val="24"/>
          <w:szCs w:val="24"/>
          <w:lang w:eastAsia="en-CA"/>
        </w:rPr>
        <w:t xml:space="preserve"> and </w:t>
      </w:r>
      <w:r>
        <w:rPr>
          <w:rFonts w:asciiTheme="majorBidi" w:eastAsia="Times New Roman" w:hAnsiTheme="majorBidi" w:cstheme="majorBidi"/>
          <w:color w:val="000000" w:themeColor="text1"/>
          <w:sz w:val="24"/>
          <w:szCs w:val="24"/>
          <w:lang w:eastAsia="en-CA"/>
        </w:rPr>
        <w:t xml:space="preserve">the binary variable </w:t>
      </w:r>
      <w:r w:rsidR="006162D6">
        <w:rPr>
          <w:rFonts w:asciiTheme="majorBidi" w:eastAsia="Times New Roman" w:hAnsiTheme="majorBidi" w:cstheme="majorBidi"/>
          <w:color w:val="000000" w:themeColor="text1"/>
          <w:sz w:val="24"/>
          <w:szCs w:val="24"/>
          <w:lang w:eastAsia="en-CA"/>
        </w:rPr>
        <w:t>presence/absence of animal</w:t>
      </w:r>
      <w:r>
        <w:rPr>
          <w:rFonts w:asciiTheme="majorBidi" w:eastAsia="Times New Roman" w:hAnsiTheme="majorBidi" w:cstheme="majorBidi"/>
          <w:color w:val="000000" w:themeColor="text1"/>
          <w:sz w:val="24"/>
          <w:szCs w:val="24"/>
          <w:lang w:eastAsia="en-CA"/>
        </w:rPr>
        <w:t xml:space="preserve"> </w:t>
      </w:r>
      <w:r>
        <w:rPr>
          <w:rFonts w:asciiTheme="majorBidi" w:eastAsia="Times New Roman" w:hAnsiTheme="majorBidi" w:cstheme="majorBidi"/>
          <w:color w:val="000000" w:themeColor="text1"/>
          <w:sz w:val="24"/>
          <w:szCs w:val="24"/>
          <w:lang w:eastAsia="en-CA"/>
        </w:rPr>
        <w:fldChar w:fldCharType="begin"/>
      </w:r>
      <w:r>
        <w:rPr>
          <w:rFonts w:asciiTheme="majorBidi" w:eastAsia="Times New Roman" w:hAnsiTheme="majorBidi" w:cstheme="majorBidi"/>
          <w:color w:val="000000" w:themeColor="text1"/>
          <w:sz w:val="24"/>
          <w:szCs w:val="24"/>
          <w:lang w:eastAsia="en-CA"/>
        </w:rPr>
        <w:instrText xml:space="preserve"> ADDIN ZOTERO_ITEM CSL_CITATION {"citationID":"w0qYnJdc","properties":{"formattedCitation":"(Gupta 1960)","plainCitation":"(Gupta 1960)","noteIndex":0},"citationItems":[{"id":331,"uris":["http://zotero.org/users/local/tCrvyoCs/items/DZSJ3GKH"],"uri":["http://zotero.org/users/local/tCrvyoCs/items/DZSJ3GKH"],"itemData":{"id":331,"type":"article-journal","title":"Point biserial correlation coefficient and its generalization","container-title":"Psychometrika","page":"393-408","volume":"25","issue":"4","source":"Crossref","DOI":"10.1007/BF02289756","ISSN":"0033-3123, 1860-0980","language":"en","author":[{"family":"Gupta","given":"S. Das"}],"issued":{"date-parts":[["1960",12]]}}}],"schema":"https://github.com/citation-style-language/schema/raw/master/csl-citation.json"} </w:instrText>
      </w:r>
      <w:r>
        <w:rPr>
          <w:rFonts w:asciiTheme="majorBidi" w:eastAsia="Times New Roman" w:hAnsiTheme="majorBidi" w:cstheme="majorBidi"/>
          <w:color w:val="000000" w:themeColor="text1"/>
          <w:sz w:val="24"/>
          <w:szCs w:val="24"/>
          <w:lang w:eastAsia="en-CA"/>
        </w:rPr>
        <w:fldChar w:fldCharType="separate"/>
      </w:r>
      <w:r w:rsidRPr="00A17843">
        <w:rPr>
          <w:rFonts w:ascii="Times New Roman" w:hAnsi="Times New Roman" w:cs="Times New Roman"/>
          <w:sz w:val="24"/>
        </w:rPr>
        <w:t>(Gupta 1960)</w:t>
      </w:r>
      <w:r>
        <w:rPr>
          <w:rFonts w:asciiTheme="majorBidi" w:eastAsia="Times New Roman" w:hAnsiTheme="majorBidi" w:cstheme="majorBidi"/>
          <w:color w:val="000000" w:themeColor="text1"/>
          <w:sz w:val="24"/>
          <w:szCs w:val="24"/>
          <w:lang w:eastAsia="en-CA"/>
        </w:rPr>
        <w:fldChar w:fldCharType="end"/>
      </w:r>
      <w:r w:rsidR="006162D6">
        <w:rPr>
          <w:rFonts w:asciiTheme="majorBidi" w:eastAsia="Times New Roman" w:hAnsiTheme="majorBidi" w:cstheme="majorBidi"/>
          <w:color w:val="000000" w:themeColor="text1"/>
          <w:sz w:val="24"/>
          <w:szCs w:val="24"/>
          <w:lang w:eastAsia="en-CA"/>
        </w:rPr>
        <w:t xml:space="preserve">. Effects of covariates may be studied through </w:t>
      </w:r>
      <w:r>
        <w:rPr>
          <w:rFonts w:asciiTheme="majorBidi" w:eastAsia="Times New Roman" w:hAnsiTheme="majorBidi" w:cstheme="majorBidi"/>
          <w:color w:val="000000" w:themeColor="text1"/>
          <w:sz w:val="24"/>
          <w:szCs w:val="24"/>
          <w:lang w:eastAsia="en-CA"/>
        </w:rPr>
        <w:t xml:space="preserve">an </w:t>
      </w:r>
      <w:r w:rsidR="006162D6">
        <w:rPr>
          <w:rFonts w:asciiTheme="majorBidi" w:eastAsia="Times New Roman" w:hAnsiTheme="majorBidi" w:cstheme="majorBidi"/>
          <w:color w:val="000000" w:themeColor="text1"/>
          <w:sz w:val="24"/>
          <w:szCs w:val="24"/>
          <w:lang w:eastAsia="en-CA"/>
        </w:rPr>
        <w:t xml:space="preserve">ANCOVA. </w:t>
      </w:r>
      <w:r w:rsidR="00095317">
        <w:rPr>
          <w:rFonts w:asciiTheme="majorBidi" w:eastAsia="Times New Roman" w:hAnsiTheme="majorBidi" w:cstheme="majorBidi"/>
          <w:color w:val="000000" w:themeColor="text1"/>
          <w:sz w:val="24"/>
          <w:szCs w:val="24"/>
          <w:lang w:eastAsia="en-CA"/>
        </w:rPr>
        <w:t xml:space="preserve">Effects of multiple weather parameters may be explored through Principle Component Analysis (PCA) </w:t>
      </w:r>
      <w:r w:rsidR="00095317">
        <w:rPr>
          <w:rFonts w:asciiTheme="majorBidi" w:eastAsia="Times New Roman" w:hAnsiTheme="majorBidi" w:cstheme="majorBidi"/>
          <w:color w:val="000000" w:themeColor="text1"/>
          <w:sz w:val="24"/>
          <w:szCs w:val="24"/>
          <w:lang w:eastAsia="en-CA"/>
        </w:rPr>
        <w:fldChar w:fldCharType="begin"/>
      </w:r>
      <w:r w:rsidR="00095317">
        <w:rPr>
          <w:rFonts w:asciiTheme="majorBidi" w:eastAsia="Times New Roman" w:hAnsiTheme="majorBidi" w:cstheme="majorBidi"/>
          <w:color w:val="000000" w:themeColor="text1"/>
          <w:sz w:val="24"/>
          <w:szCs w:val="24"/>
          <w:lang w:eastAsia="en-CA"/>
        </w:rPr>
        <w:instrText xml:space="preserve"> ADDIN ZOTERO_ITEM CSL_CITATION {"citationID":"TXOEfkqt","properties":{"formattedCitation":"(Bryant and Yarnold 1995)","plainCitation":"(Bryant and Yarnold 1995)","noteIndex":0},"citationItems":[{"id":332,"uris":["http://zotero.org/users/local/tCrvyoCs/items/3IS2M4SA"],"uri":["http://zotero.org/users/local/tCrvyoCs/items/3IS2M4SA"],"itemData":{"id":332,"type":"chapter","title":"Principal-components analysis and exploratory and confirmatory factor analysis.","container-title":"Reading and understanding multivariate statistics.","publisher":"American Psychological Association","publisher-place":"Washington,  DC,  US","page":"99-136","event-place":"Washington,  DC,  US","abstract":"discusses in turn each of these 3 procedures [of multivariate analysis]: PCA [principal-components analysis], EFA [exploratory factor analysis] and CFA [confirmatory factor analysis] / PCA and EFA are largely used as dimension-reducing procedures / for a collection of continuous variables, these techniques can identify a small set of synthetic variables, called eigenvectors or factors, that explain most of the total (PCA) or common (EFA) variation present in the original variables / CFA is typically used for purposes of theory testing (PsycINFO Database Record (c) 2016 APA, all rights reserved)","ISBN":"1-55798-273-2","author":[{"family":"Bryant","given":"Fred B."},{"family":"Yarnold","given":"Paul R."}],"issued":{"date-parts":[["1995"]]}}}],"schema":"https://github.com/citation-style-language/schema/raw/master/csl-citation.json"} </w:instrText>
      </w:r>
      <w:r w:rsidR="00095317">
        <w:rPr>
          <w:rFonts w:asciiTheme="majorBidi" w:eastAsia="Times New Roman" w:hAnsiTheme="majorBidi" w:cstheme="majorBidi"/>
          <w:color w:val="000000" w:themeColor="text1"/>
          <w:sz w:val="24"/>
          <w:szCs w:val="24"/>
          <w:lang w:eastAsia="en-CA"/>
        </w:rPr>
        <w:fldChar w:fldCharType="separate"/>
      </w:r>
      <w:r w:rsidR="00095317" w:rsidRPr="00095317">
        <w:rPr>
          <w:rFonts w:ascii="Times New Roman" w:hAnsi="Times New Roman" w:cs="Times New Roman"/>
          <w:sz w:val="24"/>
        </w:rPr>
        <w:t>(Bryant and Yarnold 1995)</w:t>
      </w:r>
      <w:r w:rsidR="00095317">
        <w:rPr>
          <w:rFonts w:asciiTheme="majorBidi" w:eastAsia="Times New Roman" w:hAnsiTheme="majorBidi" w:cstheme="majorBidi"/>
          <w:color w:val="000000" w:themeColor="text1"/>
          <w:sz w:val="24"/>
          <w:szCs w:val="24"/>
          <w:lang w:eastAsia="en-CA"/>
        </w:rPr>
        <w:fldChar w:fldCharType="end"/>
      </w:r>
      <w:r w:rsidR="00095317">
        <w:rPr>
          <w:rFonts w:asciiTheme="majorBidi" w:eastAsia="Times New Roman" w:hAnsiTheme="majorBidi" w:cstheme="majorBidi"/>
          <w:color w:val="000000" w:themeColor="text1"/>
          <w:sz w:val="24"/>
          <w:szCs w:val="24"/>
          <w:lang w:eastAsia="en-CA"/>
        </w:rPr>
        <w:t xml:space="preserve">. </w:t>
      </w:r>
      <w:ins w:id="232" w:author="zenrunner" w:date="2018-11-18T15:59:00Z">
        <w:r w:rsidR="005A3797">
          <w:rPr>
            <w:rFonts w:asciiTheme="majorBidi" w:eastAsia="Times New Roman" w:hAnsiTheme="majorBidi" w:cstheme="majorBidi"/>
            <w:color w:val="000000" w:themeColor="text1"/>
            <w:sz w:val="24"/>
            <w:szCs w:val="24"/>
            <w:lang w:eastAsia="en-CA"/>
          </w:rPr>
          <w:t>Version R etc… and put link to the Github repo here too.</w:t>
        </w:r>
      </w:ins>
    </w:p>
    <w:p w14:paraId="1CE8CC75" w14:textId="77777777" w:rsidR="005A3797" w:rsidRDefault="005A3797" w:rsidP="00095317">
      <w:pPr>
        <w:spacing w:line="240" w:lineRule="auto"/>
        <w:jc w:val="both"/>
        <w:rPr>
          <w:rFonts w:asciiTheme="majorBidi" w:eastAsia="Times New Roman" w:hAnsiTheme="majorBidi" w:cstheme="majorBidi"/>
          <w:color w:val="000000" w:themeColor="text1"/>
          <w:sz w:val="24"/>
          <w:szCs w:val="24"/>
          <w:lang w:eastAsia="en-CA"/>
        </w:rPr>
      </w:pPr>
    </w:p>
    <w:p w14:paraId="0EE7F76F" w14:textId="77777777" w:rsidR="000E35A4" w:rsidRDefault="000E35A4" w:rsidP="00095317">
      <w:pPr>
        <w:spacing w:line="240" w:lineRule="auto"/>
        <w:contextualSpacing/>
        <w:jc w:val="both"/>
        <w:rPr>
          <w:rFonts w:ascii="Times New Roman" w:hAnsi="Times New Roman" w:cs="Times New Roman"/>
          <w:b/>
          <w:bCs/>
          <w:sz w:val="24"/>
          <w:szCs w:val="24"/>
        </w:rPr>
      </w:pPr>
    </w:p>
    <w:p w14:paraId="740C142B" w14:textId="77777777" w:rsidR="00095317" w:rsidRDefault="00095317" w:rsidP="00095317">
      <w:pPr>
        <w:spacing w:line="24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Chapter 3: OTC field experiment to manipulate weather parameters: a look at causation.</w:t>
      </w:r>
    </w:p>
    <w:p w14:paraId="0E6EB454" w14:textId="77777777" w:rsidR="00095317" w:rsidRDefault="00095317" w:rsidP="00095317">
      <w:pPr>
        <w:spacing w:line="240" w:lineRule="auto"/>
        <w:contextualSpacing/>
        <w:jc w:val="both"/>
        <w:rPr>
          <w:rFonts w:ascii="Times New Roman" w:hAnsi="Times New Roman" w:cs="Times New Roman"/>
          <w:b/>
          <w:bCs/>
          <w:sz w:val="24"/>
          <w:szCs w:val="24"/>
        </w:rPr>
      </w:pPr>
    </w:p>
    <w:p w14:paraId="4808B3FC" w14:textId="1A5B7BE3" w:rsidR="00095317" w:rsidRDefault="004A2ECD" w:rsidP="00095317">
      <w:pPr>
        <w:spacing w:line="24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 xml:space="preserve">Purpose: </w:t>
      </w:r>
      <w:r w:rsidR="001433BF">
        <w:rPr>
          <w:rFonts w:ascii="Times New Roman" w:hAnsi="Times New Roman" w:cs="Times New Roman"/>
          <w:sz w:val="24"/>
          <w:szCs w:val="24"/>
        </w:rPr>
        <w:t xml:space="preserve">To physically manipulate temperature and solar radiation intensity using open top chamber designs (or a variation) paired with camera traps to examine whether the increase/decrease in in the above parameters significantly </w:t>
      </w:r>
      <w:r w:rsidR="003D6BD1">
        <w:rPr>
          <w:rFonts w:ascii="Times New Roman" w:hAnsi="Times New Roman" w:cs="Times New Roman"/>
          <w:sz w:val="24"/>
          <w:szCs w:val="24"/>
        </w:rPr>
        <w:t xml:space="preserve">affects shrub visitation instances. </w:t>
      </w:r>
      <w:ins w:id="233" w:author="zenrunner" w:date="2018-11-18T16:01:00Z">
        <w:r w:rsidR="00CB24C5">
          <w:rPr>
            <w:rFonts w:ascii="Times New Roman" w:hAnsi="Times New Roman" w:cs="Times New Roman"/>
            <w:b/>
            <w:bCs/>
            <w:sz w:val="24"/>
            <w:szCs w:val="24"/>
          </w:rPr>
          <w:t xml:space="preserve"> See above – I think this year, you do shelter above shrub and in open, with controls without shelters, measure temp and RH with loggers, cam trap, and maybe even do visual observation and see how this impacts the local animal pop. BE SOOO COOL I mean HOT</w:t>
        </w:r>
      </w:ins>
      <w:ins w:id="234" w:author="zenrunner" w:date="2018-11-18T16:02:00Z">
        <w:r w:rsidR="00CB24C5">
          <w:rPr>
            <w:rFonts w:ascii="Times New Roman" w:hAnsi="Times New Roman" w:cs="Times New Roman"/>
            <w:b/>
            <w:bCs/>
            <w:sz w:val="24"/>
            <w:szCs w:val="24"/>
          </w:rPr>
          <w:t xml:space="preserve">….. then next year OR this year just pilot the OTCs… I think really hard whereas the shelter is a great idea and much easier.  MIGHT COOL tho </w:t>
        </w:r>
      </w:ins>
      <w:ins w:id="235" w:author="zenrunner" w:date="2018-11-18T16:03:00Z">
        <w:r w:rsidR="00CB24C5">
          <w:rPr>
            <w:rFonts w:ascii="Times New Roman" w:hAnsi="Times New Roman" w:cs="Times New Roman"/>
            <w:b/>
            <w:bCs/>
            <w:sz w:val="24"/>
            <w:szCs w:val="24"/>
          </w:rPr>
          <w:t>–</w:t>
        </w:r>
      </w:ins>
      <w:ins w:id="236" w:author="zenrunner" w:date="2018-11-18T16:02:00Z">
        <w:r w:rsidR="00CB24C5">
          <w:rPr>
            <w:rFonts w:ascii="Times New Roman" w:hAnsi="Times New Roman" w:cs="Times New Roman"/>
            <w:b/>
            <w:bCs/>
            <w:sz w:val="24"/>
            <w:szCs w:val="24"/>
          </w:rPr>
          <w:t xml:space="preserve"> but </w:t>
        </w:r>
      </w:ins>
      <w:ins w:id="237" w:author="zenrunner" w:date="2018-11-18T16:03:00Z">
        <w:r w:rsidR="00CB24C5">
          <w:rPr>
            <w:rFonts w:ascii="Times New Roman" w:hAnsi="Times New Roman" w:cs="Times New Roman"/>
            <w:b/>
            <w:bCs/>
            <w:sz w:val="24"/>
            <w:szCs w:val="24"/>
          </w:rPr>
          <w:t>that ok too.  Can measure and see.</w:t>
        </w:r>
      </w:ins>
      <w:del w:id="238" w:author="zenrunner" w:date="2018-11-18T16:01:00Z">
        <w:r w:rsidR="00095317" w:rsidDel="00CB24C5">
          <w:rPr>
            <w:rFonts w:ascii="Times New Roman" w:hAnsi="Times New Roman" w:cs="Times New Roman"/>
            <w:b/>
            <w:bCs/>
            <w:sz w:val="24"/>
            <w:szCs w:val="24"/>
          </w:rPr>
          <w:delText xml:space="preserve">  </w:delText>
        </w:r>
      </w:del>
    </w:p>
    <w:p w14:paraId="10EDB09A" w14:textId="77777777" w:rsidR="001433BF" w:rsidRDefault="001433BF" w:rsidP="00095317">
      <w:pPr>
        <w:spacing w:line="240" w:lineRule="auto"/>
        <w:contextualSpacing/>
        <w:jc w:val="both"/>
        <w:rPr>
          <w:rFonts w:asciiTheme="majorBidi" w:hAnsiTheme="majorBidi" w:cstheme="majorBidi"/>
          <w:b/>
          <w:bCs/>
          <w:sz w:val="24"/>
          <w:szCs w:val="24"/>
        </w:rPr>
      </w:pPr>
    </w:p>
    <w:p w14:paraId="099CC68F" w14:textId="77777777" w:rsidR="001433BF" w:rsidRDefault="001433BF" w:rsidP="006162D6">
      <w:pPr>
        <w:spacing w:line="240" w:lineRule="auto"/>
        <w:jc w:val="both"/>
        <w:rPr>
          <w:rFonts w:asciiTheme="majorBidi" w:eastAsia="Times New Roman" w:hAnsiTheme="majorBidi" w:cstheme="majorBidi"/>
          <w:b/>
          <w:bCs/>
          <w:color w:val="000000" w:themeColor="text1"/>
          <w:sz w:val="24"/>
          <w:szCs w:val="24"/>
          <w:lang w:eastAsia="en-CA"/>
        </w:rPr>
      </w:pPr>
      <w:r>
        <w:rPr>
          <w:rFonts w:asciiTheme="majorBidi" w:eastAsia="Times New Roman" w:hAnsiTheme="majorBidi" w:cstheme="majorBidi"/>
          <w:b/>
          <w:bCs/>
          <w:color w:val="000000" w:themeColor="text1"/>
          <w:sz w:val="24"/>
          <w:szCs w:val="24"/>
          <w:lang w:eastAsia="en-CA"/>
        </w:rPr>
        <w:t xml:space="preserve">Hypotheses and predictions: </w:t>
      </w:r>
    </w:p>
    <w:p w14:paraId="5E7A21C8" w14:textId="77777777" w:rsidR="001433BF" w:rsidRPr="001433BF" w:rsidRDefault="001433BF" w:rsidP="001433BF">
      <w:pPr>
        <w:pStyle w:val="ListParagraph"/>
        <w:numPr>
          <w:ilvl w:val="0"/>
          <w:numId w:val="4"/>
        </w:numPr>
        <w:spacing w:line="240" w:lineRule="auto"/>
        <w:jc w:val="both"/>
        <w:rPr>
          <w:rFonts w:asciiTheme="majorBidi" w:eastAsia="Times New Roman" w:hAnsiTheme="majorBidi" w:cstheme="majorBidi"/>
          <w:b/>
          <w:bCs/>
          <w:color w:val="000000" w:themeColor="text1"/>
          <w:sz w:val="24"/>
          <w:szCs w:val="24"/>
          <w:lang w:eastAsia="en-CA"/>
        </w:rPr>
      </w:pPr>
      <w:r>
        <w:rPr>
          <w:rFonts w:asciiTheme="majorBidi" w:eastAsia="Times New Roman" w:hAnsiTheme="majorBidi" w:cstheme="majorBidi"/>
          <w:color w:val="000000" w:themeColor="text1"/>
          <w:sz w:val="24"/>
          <w:szCs w:val="24"/>
          <w:lang w:eastAsia="en-CA"/>
        </w:rPr>
        <w:t>Incidents of animal capture will be significantly different between shrub versus open</w:t>
      </w:r>
      <w:r w:rsidR="00390F58">
        <w:rPr>
          <w:rFonts w:asciiTheme="majorBidi" w:eastAsia="Times New Roman" w:hAnsiTheme="majorBidi" w:cstheme="majorBidi"/>
          <w:color w:val="000000" w:themeColor="text1"/>
          <w:sz w:val="24"/>
          <w:szCs w:val="24"/>
          <w:lang w:eastAsia="en-CA"/>
        </w:rPr>
        <w:t xml:space="preserve"> microsites</w:t>
      </w:r>
      <w:r>
        <w:rPr>
          <w:rFonts w:asciiTheme="majorBidi" w:eastAsia="Times New Roman" w:hAnsiTheme="majorBidi" w:cstheme="majorBidi"/>
          <w:color w:val="000000" w:themeColor="text1"/>
          <w:sz w:val="24"/>
          <w:szCs w:val="24"/>
          <w:lang w:eastAsia="en-CA"/>
        </w:rPr>
        <w:t xml:space="preserve"> because foundational plant species are beneficial to many vertebrates.</w:t>
      </w:r>
    </w:p>
    <w:p w14:paraId="0E6EDA97" w14:textId="77777777" w:rsidR="00390F58" w:rsidRPr="00390F58" w:rsidRDefault="00390F58" w:rsidP="00390F58">
      <w:pPr>
        <w:pStyle w:val="ListParagraph"/>
        <w:numPr>
          <w:ilvl w:val="0"/>
          <w:numId w:val="4"/>
        </w:numPr>
        <w:spacing w:line="240" w:lineRule="auto"/>
        <w:jc w:val="both"/>
        <w:rPr>
          <w:rFonts w:asciiTheme="majorBidi" w:eastAsia="Times New Roman" w:hAnsiTheme="majorBidi" w:cstheme="majorBidi"/>
          <w:b/>
          <w:bCs/>
          <w:color w:val="000000" w:themeColor="text1"/>
          <w:sz w:val="24"/>
          <w:szCs w:val="24"/>
          <w:lang w:eastAsia="en-CA"/>
        </w:rPr>
      </w:pPr>
      <w:r>
        <w:rPr>
          <w:rFonts w:asciiTheme="majorBidi" w:eastAsia="Times New Roman" w:hAnsiTheme="majorBidi" w:cstheme="majorBidi"/>
          <w:color w:val="000000" w:themeColor="text1"/>
          <w:sz w:val="24"/>
          <w:szCs w:val="24"/>
          <w:lang w:eastAsia="en-CA"/>
        </w:rPr>
        <w:t>High i</w:t>
      </w:r>
      <w:r w:rsidRPr="00390F58">
        <w:rPr>
          <w:rFonts w:asciiTheme="majorBidi" w:eastAsia="Times New Roman" w:hAnsiTheme="majorBidi" w:cstheme="majorBidi"/>
          <w:color w:val="000000" w:themeColor="text1"/>
          <w:sz w:val="24"/>
          <w:szCs w:val="24"/>
          <w:lang w:eastAsia="en-CA"/>
        </w:rPr>
        <w:t xml:space="preserve">ncrease in temperature </w:t>
      </w:r>
      <w:r>
        <w:rPr>
          <w:rFonts w:asciiTheme="majorBidi" w:eastAsia="Times New Roman" w:hAnsiTheme="majorBidi" w:cstheme="majorBidi"/>
          <w:color w:val="000000" w:themeColor="text1"/>
          <w:sz w:val="24"/>
          <w:szCs w:val="24"/>
          <w:lang w:eastAsia="en-CA"/>
        </w:rPr>
        <w:t>will slow plants growth and visitation rates; hence, decreasing the diversity of the soil microbiota, whilst a small increase may promote visitation.</w:t>
      </w:r>
    </w:p>
    <w:p w14:paraId="4DC479AB" w14:textId="77777777" w:rsidR="00390F58" w:rsidRPr="00390F58" w:rsidRDefault="00390F58" w:rsidP="00390F58">
      <w:pPr>
        <w:pStyle w:val="ListParagraph"/>
        <w:numPr>
          <w:ilvl w:val="0"/>
          <w:numId w:val="4"/>
        </w:numPr>
        <w:spacing w:line="240" w:lineRule="auto"/>
        <w:jc w:val="both"/>
        <w:rPr>
          <w:rFonts w:asciiTheme="majorBidi" w:eastAsia="Times New Roman" w:hAnsiTheme="majorBidi" w:cstheme="majorBidi"/>
          <w:b/>
          <w:bCs/>
          <w:color w:val="000000" w:themeColor="text1"/>
          <w:sz w:val="24"/>
          <w:szCs w:val="24"/>
          <w:lang w:eastAsia="en-CA"/>
        </w:rPr>
      </w:pPr>
      <w:r w:rsidRPr="00390F58">
        <w:rPr>
          <w:rFonts w:asciiTheme="majorBidi" w:eastAsia="Times New Roman" w:hAnsiTheme="majorBidi" w:cstheme="majorBidi"/>
          <w:color w:val="000000" w:themeColor="text1"/>
          <w:sz w:val="24"/>
          <w:szCs w:val="24"/>
          <w:lang w:eastAsia="en-CA"/>
        </w:rPr>
        <w:lastRenderedPageBreak/>
        <w:t xml:space="preserve">Decrease in solar </w:t>
      </w:r>
      <w:r>
        <w:rPr>
          <w:rFonts w:asciiTheme="majorBidi" w:eastAsia="Times New Roman" w:hAnsiTheme="majorBidi" w:cstheme="majorBidi"/>
          <w:color w:val="000000" w:themeColor="text1"/>
          <w:sz w:val="24"/>
          <w:szCs w:val="24"/>
          <w:lang w:eastAsia="en-CA"/>
        </w:rPr>
        <w:t>radiation intensity, depending on the extent, may or may not promote plants growth.</w:t>
      </w:r>
    </w:p>
    <w:p w14:paraId="057C7269" w14:textId="77777777" w:rsidR="00390F58" w:rsidRPr="007E3999" w:rsidRDefault="00390F58" w:rsidP="001433BF">
      <w:pPr>
        <w:pStyle w:val="ListParagraph"/>
        <w:numPr>
          <w:ilvl w:val="0"/>
          <w:numId w:val="4"/>
        </w:numPr>
        <w:spacing w:line="240" w:lineRule="auto"/>
        <w:jc w:val="both"/>
        <w:rPr>
          <w:ins w:id="239" w:author="zenrunner" w:date="2018-11-18T16:03:00Z"/>
          <w:rFonts w:asciiTheme="majorBidi" w:eastAsia="Times New Roman" w:hAnsiTheme="majorBidi" w:cstheme="majorBidi"/>
          <w:b/>
          <w:bCs/>
          <w:color w:val="000000" w:themeColor="text1"/>
          <w:sz w:val="24"/>
          <w:szCs w:val="24"/>
          <w:lang w:eastAsia="en-CA"/>
          <w:rPrChange w:id="240" w:author="zenrunner" w:date="2018-11-18T16:03:00Z">
            <w:rPr>
              <w:ins w:id="241" w:author="zenrunner" w:date="2018-11-18T16:03:00Z"/>
              <w:rFonts w:asciiTheme="majorBidi" w:eastAsia="Times New Roman" w:hAnsiTheme="majorBidi" w:cstheme="majorBidi"/>
              <w:color w:val="000000" w:themeColor="text1"/>
              <w:sz w:val="24"/>
              <w:szCs w:val="24"/>
              <w:lang w:eastAsia="en-CA"/>
            </w:rPr>
          </w:rPrChange>
        </w:rPr>
      </w:pPr>
      <w:r>
        <w:rPr>
          <w:rFonts w:asciiTheme="majorBidi" w:eastAsia="Times New Roman" w:hAnsiTheme="majorBidi" w:cstheme="majorBidi"/>
          <w:color w:val="000000" w:themeColor="text1"/>
          <w:sz w:val="24"/>
          <w:szCs w:val="24"/>
          <w:lang w:eastAsia="en-CA"/>
        </w:rPr>
        <w:t xml:space="preserve">Temperature manuplated shrubs </w:t>
      </w:r>
      <w:r w:rsidR="003D6BD1" w:rsidRPr="003D6BD1">
        <w:rPr>
          <w:rFonts w:asciiTheme="majorBidi" w:eastAsia="Times New Roman" w:hAnsiTheme="majorBidi" w:cstheme="majorBidi"/>
          <w:i/>
          <w:iCs/>
          <w:color w:val="000000" w:themeColor="text1"/>
          <w:sz w:val="24"/>
          <w:szCs w:val="24"/>
          <w:lang w:eastAsia="en-CA"/>
        </w:rPr>
        <w:t>may</w:t>
      </w:r>
      <w:r w:rsidR="003D6BD1">
        <w:rPr>
          <w:rFonts w:asciiTheme="majorBidi" w:eastAsia="Times New Roman" w:hAnsiTheme="majorBidi" w:cstheme="majorBidi"/>
          <w:i/>
          <w:iCs/>
          <w:color w:val="000000" w:themeColor="text1"/>
          <w:sz w:val="24"/>
          <w:szCs w:val="24"/>
          <w:lang w:eastAsia="en-CA"/>
        </w:rPr>
        <w:t xml:space="preserve"> </w:t>
      </w:r>
      <w:r w:rsidR="003D6BD1">
        <w:rPr>
          <w:rFonts w:asciiTheme="majorBidi" w:eastAsia="Times New Roman" w:hAnsiTheme="majorBidi" w:cstheme="majorBidi"/>
          <w:color w:val="000000" w:themeColor="text1"/>
          <w:sz w:val="24"/>
          <w:szCs w:val="24"/>
          <w:lang w:eastAsia="en-CA"/>
        </w:rPr>
        <w:t xml:space="preserve">show significantly higher instances of visitation compared with unaltered shrub microsites. </w:t>
      </w:r>
    </w:p>
    <w:p w14:paraId="68FB7F6D" w14:textId="04D28CC7" w:rsidR="007E3999" w:rsidRDefault="007E3999" w:rsidP="007E3999">
      <w:pPr>
        <w:spacing w:line="240" w:lineRule="auto"/>
        <w:jc w:val="both"/>
        <w:rPr>
          <w:ins w:id="242" w:author="zenrunner" w:date="2018-11-18T16:03:00Z"/>
          <w:rFonts w:asciiTheme="majorBidi" w:eastAsia="Times New Roman" w:hAnsiTheme="majorBidi" w:cstheme="majorBidi"/>
          <w:b/>
          <w:bCs/>
          <w:color w:val="000000" w:themeColor="text1"/>
          <w:sz w:val="24"/>
          <w:szCs w:val="24"/>
          <w:lang w:eastAsia="en-CA"/>
        </w:rPr>
        <w:pPrChange w:id="243" w:author="zenrunner" w:date="2018-11-18T16:03:00Z">
          <w:pPr>
            <w:pStyle w:val="ListParagraph"/>
            <w:numPr>
              <w:numId w:val="4"/>
            </w:numPr>
            <w:spacing w:line="240" w:lineRule="auto"/>
            <w:ind w:hanging="360"/>
            <w:jc w:val="both"/>
          </w:pPr>
        </w:pPrChange>
      </w:pPr>
      <w:ins w:id="244" w:author="zenrunner" w:date="2018-11-18T16:03:00Z">
        <w:r>
          <w:rPr>
            <w:rFonts w:asciiTheme="majorBidi" w:eastAsia="Times New Roman" w:hAnsiTheme="majorBidi" w:cstheme="majorBidi"/>
            <w:b/>
            <w:bCs/>
            <w:color w:val="000000" w:themeColor="text1"/>
            <w:sz w:val="24"/>
            <w:szCs w:val="24"/>
            <w:lang w:eastAsia="en-CA"/>
          </w:rPr>
          <w:t>Revise///</w:t>
        </w:r>
      </w:ins>
    </w:p>
    <w:p w14:paraId="7137CD79" w14:textId="77777777" w:rsidR="007E3999" w:rsidRDefault="007E3999" w:rsidP="007E3999">
      <w:pPr>
        <w:spacing w:line="240" w:lineRule="auto"/>
        <w:jc w:val="both"/>
        <w:rPr>
          <w:ins w:id="245" w:author="zenrunner" w:date="2018-11-18T16:03:00Z"/>
          <w:rFonts w:asciiTheme="majorBidi" w:eastAsia="Times New Roman" w:hAnsiTheme="majorBidi" w:cstheme="majorBidi"/>
          <w:b/>
          <w:bCs/>
          <w:color w:val="000000" w:themeColor="text1"/>
          <w:sz w:val="24"/>
          <w:szCs w:val="24"/>
          <w:lang w:eastAsia="en-CA"/>
        </w:rPr>
        <w:pPrChange w:id="246" w:author="zenrunner" w:date="2018-11-18T16:03:00Z">
          <w:pPr>
            <w:pStyle w:val="ListParagraph"/>
            <w:numPr>
              <w:numId w:val="4"/>
            </w:numPr>
            <w:spacing w:line="240" w:lineRule="auto"/>
            <w:ind w:hanging="360"/>
            <w:jc w:val="both"/>
          </w:pPr>
        </w:pPrChange>
      </w:pPr>
    </w:p>
    <w:p w14:paraId="28FD439A" w14:textId="71DF0E63" w:rsidR="00873B57" w:rsidRDefault="00873B57" w:rsidP="007E3999">
      <w:pPr>
        <w:spacing w:line="240" w:lineRule="auto"/>
        <w:jc w:val="both"/>
        <w:rPr>
          <w:ins w:id="247" w:author="zenrunner" w:date="2018-11-18T16:03:00Z"/>
          <w:rFonts w:asciiTheme="majorBidi" w:eastAsia="Times New Roman" w:hAnsiTheme="majorBidi" w:cstheme="majorBidi"/>
          <w:b/>
          <w:bCs/>
          <w:color w:val="000000" w:themeColor="text1"/>
          <w:sz w:val="24"/>
          <w:szCs w:val="24"/>
          <w:lang w:eastAsia="en-CA"/>
        </w:rPr>
        <w:pPrChange w:id="248" w:author="zenrunner" w:date="2018-11-18T16:03:00Z">
          <w:pPr>
            <w:pStyle w:val="ListParagraph"/>
            <w:numPr>
              <w:numId w:val="4"/>
            </w:numPr>
            <w:spacing w:line="240" w:lineRule="auto"/>
            <w:ind w:hanging="360"/>
            <w:jc w:val="both"/>
          </w:pPr>
        </w:pPrChange>
      </w:pPr>
      <w:ins w:id="249" w:author="zenrunner" w:date="2018-11-18T16:03:00Z">
        <w:r>
          <w:rPr>
            <w:rFonts w:asciiTheme="majorBidi" w:eastAsia="Times New Roman" w:hAnsiTheme="majorBidi" w:cstheme="majorBidi"/>
            <w:b/>
            <w:bCs/>
            <w:color w:val="000000" w:themeColor="text1"/>
            <w:sz w:val="24"/>
            <w:szCs w:val="24"/>
            <w:lang w:eastAsia="en-CA"/>
          </w:rPr>
          <w:t>H: Foundation species, shelter, and relatively large objects in desert ecosystems influence animal behaviour and population dynamics including movement.</w:t>
        </w:r>
      </w:ins>
    </w:p>
    <w:p w14:paraId="17173F2B" w14:textId="77777777" w:rsidR="00873B57" w:rsidRDefault="00873B57" w:rsidP="007E3999">
      <w:pPr>
        <w:spacing w:line="240" w:lineRule="auto"/>
        <w:jc w:val="both"/>
        <w:rPr>
          <w:ins w:id="250" w:author="zenrunner" w:date="2018-11-18T16:04:00Z"/>
          <w:rFonts w:asciiTheme="majorBidi" w:eastAsia="Times New Roman" w:hAnsiTheme="majorBidi" w:cstheme="majorBidi"/>
          <w:b/>
          <w:bCs/>
          <w:color w:val="000000" w:themeColor="text1"/>
          <w:sz w:val="24"/>
          <w:szCs w:val="24"/>
          <w:lang w:eastAsia="en-CA"/>
        </w:rPr>
        <w:pPrChange w:id="251" w:author="zenrunner" w:date="2018-11-18T16:03:00Z">
          <w:pPr>
            <w:pStyle w:val="ListParagraph"/>
            <w:numPr>
              <w:numId w:val="4"/>
            </w:numPr>
            <w:spacing w:line="240" w:lineRule="auto"/>
            <w:ind w:hanging="360"/>
            <w:jc w:val="both"/>
          </w:pPr>
        </w:pPrChange>
      </w:pPr>
    </w:p>
    <w:p w14:paraId="1537EDE5" w14:textId="0679DB7A" w:rsidR="00873B57" w:rsidRDefault="00873B57" w:rsidP="007E3999">
      <w:pPr>
        <w:spacing w:line="240" w:lineRule="auto"/>
        <w:jc w:val="both"/>
        <w:rPr>
          <w:ins w:id="252" w:author="zenrunner" w:date="2018-11-18T16:03:00Z"/>
          <w:rFonts w:asciiTheme="majorBidi" w:eastAsia="Times New Roman" w:hAnsiTheme="majorBidi" w:cstheme="majorBidi"/>
          <w:b/>
          <w:bCs/>
          <w:color w:val="000000" w:themeColor="text1"/>
          <w:sz w:val="24"/>
          <w:szCs w:val="24"/>
          <w:lang w:eastAsia="en-CA"/>
        </w:rPr>
        <w:pPrChange w:id="253" w:author="zenrunner" w:date="2018-11-18T16:03:00Z">
          <w:pPr>
            <w:pStyle w:val="ListParagraph"/>
            <w:numPr>
              <w:numId w:val="4"/>
            </w:numPr>
            <w:spacing w:line="240" w:lineRule="auto"/>
            <w:ind w:hanging="360"/>
            <w:jc w:val="both"/>
          </w:pPr>
        </w:pPrChange>
      </w:pPr>
      <w:ins w:id="254" w:author="zenrunner" w:date="2018-11-18T16:04:00Z">
        <w:r>
          <w:rPr>
            <w:rFonts w:asciiTheme="majorBidi" w:eastAsia="Times New Roman" w:hAnsiTheme="majorBidi" w:cstheme="majorBidi"/>
            <w:b/>
            <w:bCs/>
            <w:color w:val="000000" w:themeColor="text1"/>
            <w:sz w:val="24"/>
            <w:szCs w:val="24"/>
            <w:lang w:eastAsia="en-CA"/>
          </w:rPr>
          <w:t>P1 – etc…</w:t>
        </w:r>
      </w:ins>
    </w:p>
    <w:p w14:paraId="1C6F5E79" w14:textId="77777777" w:rsidR="007E3999" w:rsidRPr="007E3999" w:rsidRDefault="007E3999" w:rsidP="007E3999">
      <w:pPr>
        <w:spacing w:line="240" w:lineRule="auto"/>
        <w:jc w:val="both"/>
        <w:rPr>
          <w:rFonts w:asciiTheme="majorBidi" w:eastAsia="Times New Roman" w:hAnsiTheme="majorBidi" w:cstheme="majorBidi"/>
          <w:b/>
          <w:bCs/>
          <w:color w:val="000000" w:themeColor="text1"/>
          <w:sz w:val="24"/>
          <w:szCs w:val="24"/>
          <w:lang w:eastAsia="en-CA"/>
          <w:rPrChange w:id="255" w:author="zenrunner" w:date="2018-11-18T16:03:00Z">
            <w:rPr>
              <w:lang w:eastAsia="en-CA"/>
            </w:rPr>
          </w:rPrChange>
        </w:rPr>
        <w:pPrChange w:id="256" w:author="zenrunner" w:date="2018-11-18T16:03:00Z">
          <w:pPr>
            <w:pStyle w:val="ListParagraph"/>
            <w:numPr>
              <w:numId w:val="4"/>
            </w:numPr>
            <w:spacing w:line="240" w:lineRule="auto"/>
            <w:ind w:hanging="360"/>
            <w:jc w:val="both"/>
          </w:pPr>
        </w:pPrChange>
      </w:pPr>
    </w:p>
    <w:p w14:paraId="123DDF18" w14:textId="77777777" w:rsidR="003D6BD1" w:rsidRDefault="003D6BD1" w:rsidP="003D6BD1">
      <w:pPr>
        <w:spacing w:line="240" w:lineRule="auto"/>
        <w:jc w:val="both"/>
        <w:rPr>
          <w:rFonts w:asciiTheme="majorBidi" w:eastAsia="Times New Roman" w:hAnsiTheme="majorBidi" w:cstheme="majorBidi"/>
          <w:b/>
          <w:bCs/>
          <w:color w:val="000000" w:themeColor="text1"/>
          <w:sz w:val="24"/>
          <w:szCs w:val="24"/>
          <w:lang w:eastAsia="en-CA"/>
        </w:rPr>
      </w:pPr>
      <w:r>
        <w:rPr>
          <w:rFonts w:asciiTheme="majorBidi" w:eastAsia="Times New Roman" w:hAnsiTheme="majorBidi" w:cstheme="majorBidi"/>
          <w:b/>
          <w:bCs/>
          <w:color w:val="000000" w:themeColor="text1"/>
          <w:sz w:val="24"/>
          <w:szCs w:val="24"/>
          <w:lang w:eastAsia="en-CA"/>
        </w:rPr>
        <w:t xml:space="preserve">Methods: </w:t>
      </w:r>
    </w:p>
    <w:p w14:paraId="13A88426" w14:textId="77777777" w:rsidR="009B3688" w:rsidRDefault="007E6AD1" w:rsidP="007E6AD1">
      <w:pPr>
        <w:spacing w:line="240" w:lineRule="auto"/>
        <w:jc w:val="both"/>
        <w:rPr>
          <w:ins w:id="257" w:author="zenrunner" w:date="2018-11-18T16:04:00Z"/>
          <w:rFonts w:asciiTheme="majorBidi" w:eastAsia="Times New Roman" w:hAnsiTheme="majorBidi" w:cstheme="majorBidi"/>
          <w:color w:val="000000" w:themeColor="text1"/>
          <w:sz w:val="24"/>
          <w:szCs w:val="24"/>
          <w:lang w:eastAsia="en-CA"/>
        </w:rPr>
      </w:pPr>
      <w:del w:id="258" w:author="zenrunner" w:date="2018-11-18T16:04:00Z">
        <w:r w:rsidDel="009B3688">
          <w:rPr>
            <w:rFonts w:asciiTheme="majorBidi" w:eastAsia="Times New Roman" w:hAnsiTheme="majorBidi" w:cstheme="majorBidi"/>
            <w:color w:val="000000" w:themeColor="text1"/>
            <w:sz w:val="24"/>
            <w:szCs w:val="24"/>
            <w:lang w:eastAsia="en-CA"/>
          </w:rPr>
          <w:delText>Car shelter</w:delText>
        </w:r>
      </w:del>
      <w:ins w:id="259" w:author="zenrunner" w:date="2018-11-18T16:04:00Z">
        <w:r w:rsidR="009B3688">
          <w:rPr>
            <w:rFonts w:asciiTheme="majorBidi" w:eastAsia="Times New Roman" w:hAnsiTheme="majorBidi" w:cstheme="majorBidi"/>
            <w:color w:val="000000" w:themeColor="text1"/>
            <w:sz w:val="24"/>
            <w:szCs w:val="24"/>
            <w:lang w:eastAsia="en-CA"/>
          </w:rPr>
          <w:t>UV-permeable Perspex shelters…</w:t>
        </w:r>
      </w:ins>
    </w:p>
    <w:p w14:paraId="7BB44AA6" w14:textId="77777777" w:rsidR="00A24F1B" w:rsidRDefault="00A24F1B" w:rsidP="007E6AD1">
      <w:pPr>
        <w:spacing w:line="240" w:lineRule="auto"/>
        <w:jc w:val="both"/>
        <w:rPr>
          <w:ins w:id="260" w:author="zenrunner" w:date="2018-11-18T16:04:00Z"/>
          <w:rFonts w:asciiTheme="majorBidi" w:eastAsia="Times New Roman" w:hAnsiTheme="majorBidi" w:cstheme="majorBidi"/>
          <w:color w:val="000000" w:themeColor="text1"/>
          <w:sz w:val="24"/>
          <w:szCs w:val="24"/>
          <w:lang w:eastAsia="en-CA"/>
        </w:rPr>
      </w:pPr>
    </w:p>
    <w:p w14:paraId="4EA0B611" w14:textId="5FBAF305" w:rsidR="00A24F1B" w:rsidRDefault="00A24F1B" w:rsidP="007E6AD1">
      <w:pPr>
        <w:spacing w:line="240" w:lineRule="auto"/>
        <w:jc w:val="both"/>
        <w:rPr>
          <w:ins w:id="261" w:author="zenrunner" w:date="2018-11-18T16:04:00Z"/>
          <w:rFonts w:asciiTheme="majorBidi" w:eastAsia="Times New Roman" w:hAnsiTheme="majorBidi" w:cstheme="majorBidi"/>
          <w:color w:val="000000" w:themeColor="text1"/>
          <w:sz w:val="24"/>
          <w:szCs w:val="24"/>
          <w:lang w:eastAsia="en-CA"/>
        </w:rPr>
      </w:pPr>
      <w:ins w:id="262" w:author="zenrunner" w:date="2018-11-18T16:04:00Z">
        <w:r>
          <w:rPr>
            <w:rFonts w:asciiTheme="majorBidi" w:eastAsia="Times New Roman" w:hAnsiTheme="majorBidi" w:cstheme="majorBidi"/>
            <w:color w:val="000000" w:themeColor="text1"/>
            <w:sz w:val="24"/>
            <w:szCs w:val="24"/>
            <w:lang w:eastAsia="en-CA"/>
          </w:rPr>
          <w:t xml:space="preserve">ALSO – ONE MORE IDEA what about having </w:t>
        </w:r>
      </w:ins>
      <w:ins w:id="263" w:author="zenrunner" w:date="2018-11-18T16:05:00Z">
        <w:r w:rsidR="00C51E06">
          <w:rPr>
            <w:rFonts w:asciiTheme="majorBidi" w:eastAsia="Times New Roman" w:hAnsiTheme="majorBidi" w:cstheme="majorBidi"/>
            <w:color w:val="000000" w:themeColor="text1"/>
            <w:sz w:val="24"/>
            <w:szCs w:val="24"/>
            <w:lang w:eastAsia="en-CA"/>
          </w:rPr>
          <w:t>a shelter that also BLOCKS all light – emulate a solar array – your experiment BEGS the question and this is a HUGE implication!!!</w:t>
        </w:r>
        <w:r w:rsidR="00C51E06">
          <w:rPr>
            <w:rFonts w:asciiTheme="majorBidi" w:eastAsia="Times New Roman" w:hAnsiTheme="majorBidi" w:cstheme="majorBidi"/>
            <w:color w:val="000000" w:themeColor="text1"/>
            <w:sz w:val="24"/>
            <w:szCs w:val="24"/>
            <w:lang w:eastAsia="en-CA"/>
          </w:rPr>
          <w:br/>
        </w:r>
      </w:ins>
    </w:p>
    <w:p w14:paraId="004E7EEC" w14:textId="77777777" w:rsidR="009B3688" w:rsidRDefault="009B3688" w:rsidP="007E6AD1">
      <w:pPr>
        <w:spacing w:line="240" w:lineRule="auto"/>
        <w:jc w:val="both"/>
        <w:rPr>
          <w:ins w:id="264" w:author="zenrunner" w:date="2018-11-18T16:04:00Z"/>
          <w:rFonts w:asciiTheme="majorBidi" w:eastAsia="Times New Roman" w:hAnsiTheme="majorBidi" w:cstheme="majorBidi"/>
          <w:color w:val="000000" w:themeColor="text1"/>
          <w:sz w:val="24"/>
          <w:szCs w:val="24"/>
          <w:lang w:eastAsia="en-CA"/>
        </w:rPr>
      </w:pPr>
    </w:p>
    <w:p w14:paraId="4DF2043C" w14:textId="5C115AA6" w:rsidR="009B3688" w:rsidRDefault="009B3688" w:rsidP="007E6AD1">
      <w:pPr>
        <w:spacing w:line="240" w:lineRule="auto"/>
        <w:jc w:val="both"/>
        <w:rPr>
          <w:ins w:id="265" w:author="zenrunner" w:date="2018-11-18T16:04:00Z"/>
          <w:rFonts w:asciiTheme="majorBidi" w:eastAsia="Times New Roman" w:hAnsiTheme="majorBidi" w:cstheme="majorBidi"/>
          <w:color w:val="000000" w:themeColor="text1"/>
          <w:sz w:val="24"/>
          <w:szCs w:val="24"/>
          <w:lang w:eastAsia="en-CA"/>
        </w:rPr>
      </w:pPr>
      <w:ins w:id="266" w:author="zenrunner" w:date="2018-11-18T16:04:00Z">
        <w:r>
          <w:rPr>
            <w:rFonts w:asciiTheme="majorBidi" w:eastAsia="Times New Roman" w:hAnsiTheme="majorBidi" w:cstheme="majorBidi"/>
            <w:color w:val="000000" w:themeColor="text1"/>
            <w:sz w:val="24"/>
            <w:szCs w:val="24"/>
            <w:lang w:eastAsia="en-CA"/>
          </w:rPr>
          <w:t>Etc</w:t>
        </w:r>
      </w:ins>
    </w:p>
    <w:p w14:paraId="20CF730A" w14:textId="77777777" w:rsidR="009B3688" w:rsidRDefault="009B3688" w:rsidP="007E6AD1">
      <w:pPr>
        <w:spacing w:line="240" w:lineRule="auto"/>
        <w:jc w:val="both"/>
        <w:rPr>
          <w:ins w:id="267" w:author="zenrunner" w:date="2018-11-18T16:04:00Z"/>
          <w:rFonts w:asciiTheme="majorBidi" w:eastAsia="Times New Roman" w:hAnsiTheme="majorBidi" w:cstheme="majorBidi"/>
          <w:color w:val="000000" w:themeColor="text1"/>
          <w:sz w:val="24"/>
          <w:szCs w:val="24"/>
          <w:lang w:eastAsia="en-CA"/>
        </w:rPr>
      </w:pPr>
    </w:p>
    <w:p w14:paraId="6AA450FE" w14:textId="52E3EB24" w:rsidR="000E35A4" w:rsidRDefault="007E6AD1" w:rsidP="007E6AD1">
      <w:pPr>
        <w:spacing w:line="240" w:lineRule="auto"/>
        <w:jc w:val="both"/>
        <w:rPr>
          <w:rFonts w:asciiTheme="majorBidi" w:eastAsia="Times New Roman" w:hAnsiTheme="majorBidi" w:cstheme="majorBidi"/>
          <w:b/>
          <w:bCs/>
          <w:color w:val="000000" w:themeColor="text1"/>
          <w:sz w:val="24"/>
          <w:szCs w:val="24"/>
          <w:lang w:eastAsia="en-CA"/>
        </w:rPr>
      </w:pPr>
      <w:r>
        <w:rPr>
          <w:rFonts w:asciiTheme="majorBidi" w:eastAsia="Times New Roman" w:hAnsiTheme="majorBidi" w:cstheme="majorBidi"/>
          <w:color w:val="000000" w:themeColor="text1"/>
          <w:sz w:val="24"/>
          <w:szCs w:val="24"/>
          <w:lang w:eastAsia="en-CA"/>
        </w:rPr>
        <w:t xml:space="preserve"> </w:t>
      </w:r>
      <w:r w:rsidR="003D6BD1">
        <w:rPr>
          <w:rFonts w:asciiTheme="majorBidi" w:eastAsia="Times New Roman" w:hAnsiTheme="majorBidi" w:cstheme="majorBidi"/>
          <w:color w:val="000000" w:themeColor="text1"/>
          <w:sz w:val="24"/>
          <w:szCs w:val="24"/>
          <w:lang w:eastAsia="en-CA"/>
        </w:rPr>
        <w:t>chambers will be built in the field usi</w:t>
      </w:r>
      <w:r w:rsidR="00405858">
        <w:rPr>
          <w:rFonts w:asciiTheme="majorBidi" w:eastAsia="Times New Roman" w:hAnsiTheme="majorBidi" w:cstheme="majorBidi"/>
          <w:color w:val="000000" w:themeColor="text1"/>
          <w:sz w:val="24"/>
          <w:szCs w:val="24"/>
          <w:lang w:eastAsia="en-CA"/>
        </w:rPr>
        <w:t xml:space="preserve">ng the design </w:t>
      </w:r>
      <w:r>
        <w:rPr>
          <w:rFonts w:asciiTheme="majorBidi" w:eastAsia="Times New Roman" w:hAnsiTheme="majorBidi" w:cstheme="majorBidi"/>
          <w:color w:val="000000" w:themeColor="text1"/>
          <w:sz w:val="24"/>
          <w:szCs w:val="24"/>
          <w:lang w:eastAsia="en-CA"/>
        </w:rPr>
        <w:t xml:space="preserve">similar to figure 2 design. Shelters </w:t>
      </w:r>
      <w:r w:rsidR="00405858">
        <w:rPr>
          <w:rFonts w:asciiTheme="majorBidi" w:eastAsia="Times New Roman" w:hAnsiTheme="majorBidi" w:cstheme="majorBidi"/>
          <w:color w:val="000000" w:themeColor="text1"/>
          <w:sz w:val="24"/>
          <w:szCs w:val="24"/>
          <w:lang w:eastAsia="en-CA"/>
        </w:rPr>
        <w:t>will be built from</w:t>
      </w:r>
      <w:r>
        <w:rPr>
          <w:rFonts w:asciiTheme="majorBidi" w:eastAsia="Times New Roman" w:hAnsiTheme="majorBidi" w:cstheme="majorBidi"/>
          <w:color w:val="000000" w:themeColor="text1"/>
          <w:sz w:val="24"/>
          <w:szCs w:val="24"/>
          <w:lang w:eastAsia="en-CA"/>
        </w:rPr>
        <w:t xml:space="preserve"> Plexiglas glued together</w:t>
      </w:r>
      <w:r w:rsidR="00405858">
        <w:rPr>
          <w:rFonts w:asciiTheme="majorBidi" w:eastAsia="Times New Roman" w:hAnsiTheme="majorBidi" w:cstheme="majorBidi"/>
          <w:color w:val="000000" w:themeColor="text1"/>
          <w:sz w:val="24"/>
          <w:szCs w:val="24"/>
          <w:lang w:eastAsia="en-CA"/>
        </w:rPr>
        <w:t>. Each chamber will be high enough to account for the height of the individual shrub; however, chosen shrubs will generally be of the same volume and stature to minimize treatment differences.</w:t>
      </w:r>
      <w:r w:rsidR="000060EA">
        <w:rPr>
          <w:rFonts w:asciiTheme="majorBidi" w:eastAsia="Times New Roman" w:hAnsiTheme="majorBidi" w:cstheme="majorBidi"/>
          <w:color w:val="000000" w:themeColor="text1"/>
          <w:sz w:val="24"/>
          <w:szCs w:val="24"/>
          <w:lang w:eastAsia="en-CA"/>
        </w:rPr>
        <w:t xml:space="preserve"> A hole</w:t>
      </w:r>
      <w:r w:rsidR="00E617B9">
        <w:rPr>
          <w:rFonts w:asciiTheme="majorBidi" w:eastAsia="Times New Roman" w:hAnsiTheme="majorBidi" w:cstheme="majorBidi"/>
          <w:color w:val="000000" w:themeColor="text1"/>
          <w:sz w:val="24"/>
          <w:szCs w:val="24"/>
          <w:lang w:eastAsia="en-CA"/>
        </w:rPr>
        <w:t xml:space="preserve"> will allow for the entrance and exit of animals.</w:t>
      </w:r>
      <w:r w:rsidR="00405858">
        <w:rPr>
          <w:rFonts w:asciiTheme="majorBidi" w:eastAsia="Times New Roman" w:hAnsiTheme="majorBidi" w:cstheme="majorBidi"/>
          <w:color w:val="000000" w:themeColor="text1"/>
          <w:sz w:val="24"/>
          <w:szCs w:val="24"/>
          <w:lang w:eastAsia="en-CA"/>
        </w:rPr>
        <w:t xml:space="preserve"> The presence of the </w:t>
      </w:r>
      <w:r>
        <w:rPr>
          <w:rFonts w:asciiTheme="majorBidi" w:eastAsia="Times New Roman" w:hAnsiTheme="majorBidi" w:cstheme="majorBidi"/>
          <w:color w:val="000000" w:themeColor="text1"/>
          <w:sz w:val="24"/>
          <w:szCs w:val="24"/>
          <w:lang w:eastAsia="en-CA"/>
        </w:rPr>
        <w:t xml:space="preserve">shelter </w:t>
      </w:r>
      <w:r w:rsidR="00405858">
        <w:rPr>
          <w:rFonts w:asciiTheme="majorBidi" w:eastAsia="Times New Roman" w:hAnsiTheme="majorBidi" w:cstheme="majorBidi"/>
          <w:color w:val="000000" w:themeColor="text1"/>
          <w:sz w:val="24"/>
          <w:szCs w:val="24"/>
          <w:lang w:eastAsia="en-CA"/>
        </w:rPr>
        <w:t>will result in an increase in temperature which will be measured by temperature loggers. Soil temperature</w:t>
      </w:r>
      <w:r>
        <w:rPr>
          <w:rFonts w:asciiTheme="majorBidi" w:eastAsia="Times New Roman" w:hAnsiTheme="majorBidi" w:cstheme="majorBidi"/>
          <w:color w:val="000000" w:themeColor="text1"/>
          <w:sz w:val="24"/>
          <w:szCs w:val="24"/>
          <w:lang w:eastAsia="en-CA"/>
        </w:rPr>
        <w:t xml:space="preserve"> and relative humidity</w:t>
      </w:r>
      <w:r w:rsidR="00405858">
        <w:rPr>
          <w:rFonts w:asciiTheme="majorBidi" w:eastAsia="Times New Roman" w:hAnsiTheme="majorBidi" w:cstheme="majorBidi"/>
          <w:color w:val="000000" w:themeColor="text1"/>
          <w:sz w:val="24"/>
          <w:szCs w:val="24"/>
          <w:lang w:eastAsia="en-CA"/>
        </w:rPr>
        <w:t xml:space="preserve"> will also be recorded via loggers.</w:t>
      </w:r>
      <w:r w:rsidR="000E35A4">
        <w:rPr>
          <w:rFonts w:asciiTheme="majorBidi" w:eastAsia="Times New Roman" w:hAnsiTheme="majorBidi" w:cstheme="majorBidi"/>
          <w:color w:val="000000" w:themeColor="text1"/>
          <w:sz w:val="24"/>
          <w:szCs w:val="24"/>
          <w:lang w:eastAsia="en-CA"/>
        </w:rPr>
        <w:t xml:space="preserve"> </w:t>
      </w:r>
      <w:r>
        <w:rPr>
          <w:rFonts w:asciiTheme="majorBidi" w:eastAsia="Times New Roman" w:hAnsiTheme="majorBidi" w:cstheme="majorBidi"/>
          <w:color w:val="000000" w:themeColor="text1"/>
          <w:sz w:val="24"/>
          <w:szCs w:val="24"/>
          <w:lang w:eastAsia="en-CA"/>
        </w:rPr>
        <w:t xml:space="preserve">Shelters </w:t>
      </w:r>
      <w:r w:rsidR="000E35A4">
        <w:rPr>
          <w:rFonts w:asciiTheme="majorBidi" w:eastAsia="Times New Roman" w:hAnsiTheme="majorBidi" w:cstheme="majorBidi"/>
          <w:color w:val="000000" w:themeColor="text1"/>
          <w:sz w:val="24"/>
          <w:szCs w:val="24"/>
          <w:lang w:eastAsia="en-CA"/>
        </w:rPr>
        <w:t>also have the ability to increase CO</w:t>
      </w:r>
      <w:r w:rsidR="000E35A4">
        <w:rPr>
          <w:rFonts w:asciiTheme="majorBidi" w:eastAsia="Times New Roman" w:hAnsiTheme="majorBidi" w:cstheme="majorBidi"/>
          <w:color w:val="000000" w:themeColor="text1"/>
          <w:sz w:val="24"/>
          <w:szCs w:val="24"/>
          <w:vertAlign w:val="subscript"/>
          <w:lang w:eastAsia="en-CA"/>
        </w:rPr>
        <w:t xml:space="preserve">2 </w:t>
      </w:r>
      <w:r w:rsidR="000E35A4">
        <w:rPr>
          <w:rFonts w:asciiTheme="majorBidi" w:eastAsia="Times New Roman" w:hAnsiTheme="majorBidi" w:cstheme="majorBidi"/>
          <w:color w:val="000000" w:themeColor="text1"/>
          <w:sz w:val="24"/>
          <w:szCs w:val="24"/>
          <w:lang w:eastAsia="en-CA"/>
        </w:rPr>
        <w:t>concentrations</w:t>
      </w:r>
      <w:ins w:id="268" w:author="zenrunner" w:date="2018-11-18T16:05:00Z">
        <w:r w:rsidR="001F21D3">
          <w:rPr>
            <w:rFonts w:asciiTheme="majorBidi" w:eastAsia="Times New Roman" w:hAnsiTheme="majorBidi" w:cstheme="majorBidi"/>
            <w:color w:val="000000" w:themeColor="text1"/>
            <w:sz w:val="24"/>
            <w:szCs w:val="24"/>
            <w:lang w:eastAsia="en-CA"/>
          </w:rPr>
          <w:t>???</w:t>
        </w:r>
      </w:ins>
      <w:r w:rsidR="000E35A4">
        <w:rPr>
          <w:rFonts w:asciiTheme="majorBidi" w:eastAsia="Times New Roman" w:hAnsiTheme="majorBidi" w:cstheme="majorBidi"/>
          <w:color w:val="000000" w:themeColor="text1"/>
          <w:sz w:val="24"/>
          <w:szCs w:val="24"/>
          <w:lang w:eastAsia="en-CA"/>
        </w:rPr>
        <w:t xml:space="preserve"> without altering the air; thus, carbon dioxide meters will be used to record the change in the concentration of this gas.</w:t>
      </w:r>
      <w:r w:rsidR="00405858">
        <w:rPr>
          <w:rFonts w:asciiTheme="majorBidi" w:eastAsia="Times New Roman" w:hAnsiTheme="majorBidi" w:cstheme="majorBidi"/>
          <w:color w:val="000000" w:themeColor="text1"/>
          <w:sz w:val="24"/>
          <w:szCs w:val="24"/>
          <w:lang w:eastAsia="en-CA"/>
        </w:rPr>
        <w:t xml:space="preserve"> Solar radiation intensity can be </w:t>
      </w:r>
      <w:r>
        <w:rPr>
          <w:rFonts w:asciiTheme="majorBidi" w:eastAsia="Times New Roman" w:hAnsiTheme="majorBidi" w:cstheme="majorBidi"/>
          <w:color w:val="000000" w:themeColor="text1"/>
          <w:sz w:val="24"/>
          <w:szCs w:val="24"/>
          <w:lang w:eastAsia="en-CA"/>
        </w:rPr>
        <w:t>manipulated</w:t>
      </w:r>
      <w:r w:rsidR="00405858">
        <w:rPr>
          <w:rFonts w:asciiTheme="majorBidi" w:eastAsia="Times New Roman" w:hAnsiTheme="majorBidi" w:cstheme="majorBidi"/>
          <w:color w:val="000000" w:themeColor="text1"/>
          <w:sz w:val="24"/>
          <w:szCs w:val="24"/>
          <w:lang w:eastAsia="en-CA"/>
        </w:rPr>
        <w:t xml:space="preserve"> by </w:t>
      </w:r>
      <w:r>
        <w:rPr>
          <w:rFonts w:asciiTheme="majorBidi" w:eastAsia="Times New Roman" w:hAnsiTheme="majorBidi" w:cstheme="majorBidi"/>
          <w:color w:val="000000" w:themeColor="text1"/>
          <w:sz w:val="24"/>
          <w:szCs w:val="24"/>
          <w:lang w:eastAsia="en-CA"/>
        </w:rPr>
        <w:t xml:space="preserve">Plexiglas </w:t>
      </w:r>
      <w:r w:rsidR="00405858">
        <w:rPr>
          <w:rFonts w:asciiTheme="majorBidi" w:eastAsia="Times New Roman" w:hAnsiTheme="majorBidi" w:cstheme="majorBidi"/>
          <w:color w:val="000000" w:themeColor="text1"/>
          <w:sz w:val="24"/>
          <w:szCs w:val="24"/>
          <w:lang w:eastAsia="en-CA"/>
        </w:rPr>
        <w:t>of different darkness intensity that</w:t>
      </w:r>
      <w:r>
        <w:rPr>
          <w:rFonts w:asciiTheme="majorBidi" w:eastAsia="Times New Roman" w:hAnsiTheme="majorBidi" w:cstheme="majorBidi"/>
          <w:color w:val="000000" w:themeColor="text1"/>
          <w:sz w:val="24"/>
          <w:szCs w:val="24"/>
          <w:lang w:eastAsia="en-CA"/>
        </w:rPr>
        <w:t xml:space="preserve"> either UV permeable or impermeable</w:t>
      </w:r>
      <w:r w:rsidR="00405858">
        <w:rPr>
          <w:rFonts w:asciiTheme="majorBidi" w:eastAsia="Times New Roman" w:hAnsiTheme="majorBidi" w:cstheme="majorBidi"/>
          <w:color w:val="000000" w:themeColor="text1"/>
          <w:sz w:val="24"/>
          <w:szCs w:val="24"/>
          <w:lang w:eastAsia="en-CA"/>
        </w:rPr>
        <w:t>. Soil microbiota samples will be taken once before the start of the study and once when the study is completed, and analyzed to reveal possible microbial differences.</w:t>
      </w:r>
      <w:r>
        <w:rPr>
          <w:rFonts w:asciiTheme="majorBidi" w:eastAsia="Times New Roman" w:hAnsiTheme="majorBidi" w:cstheme="majorBidi"/>
          <w:color w:val="000000" w:themeColor="text1"/>
          <w:sz w:val="24"/>
          <w:szCs w:val="24"/>
          <w:lang w:eastAsia="en-CA"/>
        </w:rPr>
        <w:t xml:space="preserve"> Shelter</w:t>
      </w:r>
      <w:r w:rsidR="00FB3773">
        <w:rPr>
          <w:rFonts w:asciiTheme="majorBidi" w:eastAsia="Times New Roman" w:hAnsiTheme="majorBidi" w:cstheme="majorBidi"/>
          <w:color w:val="000000" w:themeColor="text1"/>
          <w:sz w:val="24"/>
          <w:szCs w:val="24"/>
          <w:lang w:eastAsia="en-CA"/>
        </w:rPr>
        <w:t xml:space="preserve"> sites would be paired with simple open and shrub microsites.</w:t>
      </w:r>
      <w:r>
        <w:rPr>
          <w:rFonts w:asciiTheme="majorBidi" w:eastAsia="Times New Roman" w:hAnsiTheme="majorBidi" w:cstheme="majorBidi"/>
          <w:color w:val="000000" w:themeColor="text1"/>
          <w:sz w:val="24"/>
          <w:szCs w:val="24"/>
          <w:lang w:eastAsia="en-CA"/>
        </w:rPr>
        <w:t xml:space="preserve"> Furthermore, a mesh shelter that does not manipulate any weather parameters will be used as control.</w:t>
      </w:r>
      <w:r w:rsidR="00405858">
        <w:rPr>
          <w:rFonts w:asciiTheme="majorBidi" w:eastAsia="Times New Roman" w:hAnsiTheme="majorBidi" w:cstheme="majorBidi"/>
          <w:color w:val="000000" w:themeColor="text1"/>
          <w:sz w:val="24"/>
          <w:szCs w:val="24"/>
          <w:lang w:eastAsia="en-CA"/>
        </w:rPr>
        <w:t xml:space="preserve"> </w:t>
      </w:r>
      <w:r w:rsidR="00FB3773">
        <w:rPr>
          <w:rFonts w:asciiTheme="majorBidi" w:eastAsia="Times New Roman" w:hAnsiTheme="majorBidi" w:cstheme="majorBidi"/>
          <w:color w:val="000000" w:themeColor="text1"/>
          <w:sz w:val="24"/>
          <w:szCs w:val="24"/>
          <w:lang w:eastAsia="en-CA"/>
        </w:rPr>
        <w:t>Shrub height, length, and width (x, y, and z) dimensions will also be recorded once before and after the study is finished for bo</w:t>
      </w:r>
      <w:r>
        <w:rPr>
          <w:rFonts w:asciiTheme="majorBidi" w:eastAsia="Times New Roman" w:hAnsiTheme="majorBidi" w:cstheme="majorBidi"/>
          <w:color w:val="000000" w:themeColor="text1"/>
          <w:sz w:val="24"/>
          <w:szCs w:val="24"/>
          <w:lang w:eastAsia="en-CA"/>
        </w:rPr>
        <w:t>th shelter and non-shelter</w:t>
      </w:r>
      <w:r w:rsidR="00FB3773">
        <w:rPr>
          <w:rFonts w:asciiTheme="majorBidi" w:eastAsia="Times New Roman" w:hAnsiTheme="majorBidi" w:cstheme="majorBidi"/>
          <w:color w:val="000000" w:themeColor="text1"/>
          <w:sz w:val="24"/>
          <w:szCs w:val="24"/>
          <w:lang w:eastAsia="en-CA"/>
        </w:rPr>
        <w:t xml:space="preserve"> microsites. The study will take place in site 3 and 4 of Carrizo. Table 2 summarizes the treatments and replications. </w:t>
      </w:r>
      <w:r w:rsidR="000E35A4">
        <w:rPr>
          <w:rFonts w:asciiTheme="majorBidi" w:eastAsia="Times New Roman" w:hAnsiTheme="majorBidi" w:cstheme="majorBidi"/>
          <w:color w:val="000000" w:themeColor="text1"/>
          <w:sz w:val="24"/>
          <w:szCs w:val="24"/>
          <w:lang w:eastAsia="en-CA"/>
        </w:rPr>
        <w:t xml:space="preserve">Cam traps will be paired with 4 sets of shrubs, 4 </w:t>
      </w:r>
      <w:r>
        <w:rPr>
          <w:rFonts w:asciiTheme="majorBidi" w:eastAsia="Times New Roman" w:hAnsiTheme="majorBidi" w:cstheme="majorBidi"/>
          <w:color w:val="000000" w:themeColor="text1"/>
          <w:sz w:val="24"/>
          <w:szCs w:val="24"/>
          <w:lang w:eastAsia="en-CA"/>
        </w:rPr>
        <w:t>sets of open, and 4 sets of shelters</w:t>
      </w:r>
      <w:r w:rsidR="000E35A4">
        <w:rPr>
          <w:rFonts w:asciiTheme="majorBidi" w:eastAsia="Times New Roman" w:hAnsiTheme="majorBidi" w:cstheme="majorBidi"/>
          <w:color w:val="000000" w:themeColor="text1"/>
          <w:sz w:val="24"/>
          <w:szCs w:val="24"/>
          <w:lang w:eastAsia="en-CA"/>
        </w:rPr>
        <w:t xml:space="preserve"> (2 sets in each site). </w:t>
      </w:r>
    </w:p>
    <w:p w14:paraId="3CC3FFBC" w14:textId="77777777" w:rsidR="007E6AD1" w:rsidRDefault="007E6AD1" w:rsidP="00405858">
      <w:pPr>
        <w:spacing w:line="240" w:lineRule="auto"/>
        <w:jc w:val="both"/>
        <w:rPr>
          <w:rFonts w:asciiTheme="majorBidi" w:eastAsia="Times New Roman" w:hAnsiTheme="majorBidi" w:cstheme="majorBidi"/>
          <w:b/>
          <w:bCs/>
          <w:color w:val="000000" w:themeColor="text1"/>
          <w:sz w:val="24"/>
          <w:szCs w:val="24"/>
          <w:lang w:eastAsia="en-CA"/>
        </w:rPr>
      </w:pPr>
    </w:p>
    <w:p w14:paraId="46369282" w14:textId="77777777" w:rsidR="007E6AD1" w:rsidRDefault="007E6AD1" w:rsidP="00405858">
      <w:pPr>
        <w:spacing w:line="240" w:lineRule="auto"/>
        <w:jc w:val="both"/>
        <w:rPr>
          <w:rFonts w:asciiTheme="majorBidi" w:eastAsia="Times New Roman" w:hAnsiTheme="majorBidi" w:cstheme="majorBidi"/>
          <w:b/>
          <w:bCs/>
          <w:color w:val="000000" w:themeColor="text1"/>
          <w:sz w:val="24"/>
          <w:szCs w:val="24"/>
          <w:lang w:eastAsia="en-CA"/>
        </w:rPr>
      </w:pPr>
    </w:p>
    <w:p w14:paraId="369F5C72" w14:textId="77777777" w:rsidR="007E6AD1" w:rsidRDefault="007E6AD1" w:rsidP="00405858">
      <w:pPr>
        <w:spacing w:line="240" w:lineRule="auto"/>
        <w:jc w:val="both"/>
        <w:rPr>
          <w:rFonts w:asciiTheme="majorBidi" w:eastAsia="Times New Roman" w:hAnsiTheme="majorBidi" w:cstheme="majorBidi"/>
          <w:b/>
          <w:bCs/>
          <w:color w:val="000000" w:themeColor="text1"/>
          <w:sz w:val="24"/>
          <w:szCs w:val="24"/>
          <w:lang w:eastAsia="en-CA"/>
        </w:rPr>
      </w:pPr>
    </w:p>
    <w:p w14:paraId="1AAA4560" w14:textId="77777777" w:rsidR="00FB3773" w:rsidRPr="000E35A4" w:rsidRDefault="00FB3773" w:rsidP="00405858">
      <w:pPr>
        <w:spacing w:line="240" w:lineRule="auto"/>
        <w:jc w:val="both"/>
        <w:rPr>
          <w:rFonts w:asciiTheme="majorBidi" w:eastAsia="Times New Roman" w:hAnsiTheme="majorBidi" w:cstheme="majorBidi"/>
          <w:color w:val="000000" w:themeColor="text1"/>
          <w:sz w:val="24"/>
          <w:szCs w:val="24"/>
          <w:lang w:eastAsia="en-CA"/>
        </w:rPr>
      </w:pPr>
      <w:r w:rsidRPr="000E35A4">
        <w:rPr>
          <w:rFonts w:asciiTheme="majorBidi" w:eastAsia="Times New Roman" w:hAnsiTheme="majorBidi" w:cstheme="majorBidi"/>
          <w:b/>
          <w:bCs/>
          <w:color w:val="000000" w:themeColor="text1"/>
          <w:sz w:val="24"/>
          <w:szCs w:val="24"/>
          <w:lang w:eastAsia="en-CA"/>
        </w:rPr>
        <w:t xml:space="preserve">Table 2. </w:t>
      </w:r>
      <w:r w:rsidR="000E35A4">
        <w:rPr>
          <w:rFonts w:asciiTheme="majorBidi" w:eastAsia="Times New Roman" w:hAnsiTheme="majorBidi" w:cstheme="majorBidi"/>
          <w:color w:val="000000" w:themeColor="text1"/>
          <w:sz w:val="24"/>
          <w:szCs w:val="24"/>
          <w:lang w:eastAsia="en-CA"/>
        </w:rPr>
        <w:t xml:space="preserve"> </w:t>
      </w:r>
      <w:r w:rsidR="000E35A4" w:rsidRPr="000E35A4">
        <w:rPr>
          <w:rFonts w:asciiTheme="majorBidi" w:eastAsia="Times New Roman" w:hAnsiTheme="majorBidi" w:cstheme="majorBidi"/>
          <w:b/>
          <w:bCs/>
          <w:color w:val="000000" w:themeColor="text1"/>
          <w:sz w:val="24"/>
          <w:szCs w:val="24"/>
          <w:lang w:eastAsia="en-CA"/>
        </w:rPr>
        <w:t>Replication</w:t>
      </w:r>
      <w:r w:rsidR="000E35A4">
        <w:rPr>
          <w:rFonts w:asciiTheme="majorBidi" w:eastAsia="Times New Roman" w:hAnsiTheme="majorBidi" w:cstheme="majorBidi"/>
          <w:color w:val="000000" w:themeColor="text1"/>
          <w:sz w:val="24"/>
          <w:szCs w:val="24"/>
          <w:lang w:eastAsia="en-CA"/>
        </w:rPr>
        <w:t xml:space="preserve"> breakdown for open-shrub microsites and open-top-chambers. </w:t>
      </w:r>
    </w:p>
    <w:tbl>
      <w:tblPr>
        <w:tblStyle w:val="TableGrid"/>
        <w:tblW w:w="9388" w:type="dxa"/>
        <w:tblLook w:val="04A0" w:firstRow="1" w:lastRow="0" w:firstColumn="1" w:lastColumn="0" w:noHBand="0" w:noVBand="1"/>
      </w:tblPr>
      <w:tblGrid>
        <w:gridCol w:w="2347"/>
        <w:gridCol w:w="2347"/>
        <w:gridCol w:w="2347"/>
        <w:gridCol w:w="2347"/>
      </w:tblGrid>
      <w:tr w:rsidR="000E35A4" w14:paraId="1A9FDB94" w14:textId="77777777" w:rsidTr="000E35A4">
        <w:trPr>
          <w:trHeight w:val="332"/>
        </w:trPr>
        <w:tc>
          <w:tcPr>
            <w:tcW w:w="2347" w:type="dxa"/>
          </w:tcPr>
          <w:p w14:paraId="1134440D" w14:textId="77777777" w:rsidR="000E35A4" w:rsidRPr="00FB3773" w:rsidRDefault="000E35A4" w:rsidP="00FB3773">
            <w:pPr>
              <w:jc w:val="center"/>
              <w:rPr>
                <w:rFonts w:asciiTheme="majorBidi" w:eastAsia="Times New Roman" w:hAnsiTheme="majorBidi" w:cstheme="majorBidi"/>
                <w:b/>
                <w:bCs/>
                <w:color w:val="000000" w:themeColor="text1"/>
                <w:sz w:val="24"/>
                <w:szCs w:val="24"/>
                <w:lang w:eastAsia="en-CA"/>
              </w:rPr>
            </w:pPr>
            <w:r w:rsidRPr="00FB3773">
              <w:rPr>
                <w:rFonts w:asciiTheme="majorBidi" w:eastAsia="Times New Roman" w:hAnsiTheme="majorBidi" w:cstheme="majorBidi"/>
                <w:b/>
                <w:bCs/>
                <w:color w:val="000000" w:themeColor="text1"/>
                <w:sz w:val="24"/>
                <w:szCs w:val="24"/>
                <w:lang w:eastAsia="en-CA"/>
              </w:rPr>
              <w:t>Microsite</w:t>
            </w:r>
          </w:p>
        </w:tc>
        <w:tc>
          <w:tcPr>
            <w:tcW w:w="2347" w:type="dxa"/>
          </w:tcPr>
          <w:p w14:paraId="1D2367D6" w14:textId="77777777" w:rsidR="000E35A4" w:rsidRPr="00FB3773" w:rsidRDefault="000E35A4" w:rsidP="00FB3773">
            <w:pPr>
              <w:jc w:val="center"/>
              <w:rPr>
                <w:rFonts w:asciiTheme="majorBidi" w:eastAsia="Times New Roman" w:hAnsiTheme="majorBidi" w:cstheme="majorBidi"/>
                <w:b/>
                <w:bCs/>
                <w:color w:val="000000" w:themeColor="text1"/>
                <w:sz w:val="24"/>
                <w:szCs w:val="24"/>
                <w:lang w:eastAsia="en-CA"/>
              </w:rPr>
            </w:pPr>
            <w:r w:rsidRPr="00FB3773">
              <w:rPr>
                <w:rFonts w:asciiTheme="majorBidi" w:eastAsia="Times New Roman" w:hAnsiTheme="majorBidi" w:cstheme="majorBidi"/>
                <w:b/>
                <w:bCs/>
                <w:color w:val="000000" w:themeColor="text1"/>
                <w:sz w:val="24"/>
                <w:szCs w:val="24"/>
                <w:lang w:eastAsia="en-CA"/>
              </w:rPr>
              <w:t>OTC</w:t>
            </w:r>
          </w:p>
        </w:tc>
        <w:tc>
          <w:tcPr>
            <w:tcW w:w="2347" w:type="dxa"/>
          </w:tcPr>
          <w:p w14:paraId="725350A9" w14:textId="77777777" w:rsidR="000E35A4" w:rsidRPr="00FB3773" w:rsidRDefault="000E35A4" w:rsidP="00FB3773">
            <w:pPr>
              <w:jc w:val="center"/>
              <w:rPr>
                <w:rFonts w:asciiTheme="majorBidi" w:eastAsia="Times New Roman" w:hAnsiTheme="majorBidi" w:cstheme="majorBidi"/>
                <w:b/>
                <w:bCs/>
                <w:color w:val="000000" w:themeColor="text1"/>
                <w:sz w:val="24"/>
                <w:szCs w:val="24"/>
                <w:lang w:eastAsia="en-CA"/>
              </w:rPr>
            </w:pPr>
            <w:r w:rsidRPr="00FB3773">
              <w:rPr>
                <w:rFonts w:asciiTheme="majorBidi" w:eastAsia="Times New Roman" w:hAnsiTheme="majorBidi" w:cstheme="majorBidi"/>
                <w:b/>
                <w:bCs/>
                <w:color w:val="000000" w:themeColor="text1"/>
                <w:sz w:val="24"/>
                <w:szCs w:val="24"/>
                <w:lang w:eastAsia="en-CA"/>
              </w:rPr>
              <w:t>Replication</w:t>
            </w:r>
          </w:p>
        </w:tc>
        <w:tc>
          <w:tcPr>
            <w:tcW w:w="2347" w:type="dxa"/>
          </w:tcPr>
          <w:p w14:paraId="014A4E06" w14:textId="77777777" w:rsidR="000E35A4" w:rsidRPr="00FB3773" w:rsidRDefault="000E35A4" w:rsidP="00FB3773">
            <w:pPr>
              <w:jc w:val="center"/>
              <w:rPr>
                <w:rFonts w:asciiTheme="majorBidi" w:eastAsia="Times New Roman" w:hAnsiTheme="majorBidi" w:cstheme="majorBidi"/>
                <w:b/>
                <w:bCs/>
                <w:color w:val="000000" w:themeColor="text1"/>
                <w:sz w:val="24"/>
                <w:szCs w:val="24"/>
                <w:lang w:eastAsia="en-CA"/>
              </w:rPr>
            </w:pPr>
            <w:r w:rsidRPr="00FB3773">
              <w:rPr>
                <w:rFonts w:asciiTheme="majorBidi" w:eastAsia="Times New Roman" w:hAnsiTheme="majorBidi" w:cstheme="majorBidi"/>
                <w:b/>
                <w:bCs/>
                <w:color w:val="000000" w:themeColor="text1"/>
                <w:sz w:val="24"/>
                <w:szCs w:val="24"/>
                <w:lang w:eastAsia="en-CA"/>
              </w:rPr>
              <w:t>Total</w:t>
            </w:r>
          </w:p>
        </w:tc>
      </w:tr>
      <w:tr w:rsidR="000E35A4" w14:paraId="7C084485" w14:textId="77777777" w:rsidTr="000E35A4">
        <w:trPr>
          <w:trHeight w:val="332"/>
        </w:trPr>
        <w:tc>
          <w:tcPr>
            <w:tcW w:w="2347" w:type="dxa"/>
          </w:tcPr>
          <w:p w14:paraId="01B7745E" w14:textId="77777777" w:rsidR="000E35A4" w:rsidRPr="00FB3773" w:rsidRDefault="000E35A4" w:rsidP="00FB3773">
            <w:pPr>
              <w:jc w:val="center"/>
              <w:rPr>
                <w:rFonts w:asciiTheme="majorBidi" w:eastAsia="Times New Roman" w:hAnsiTheme="majorBidi" w:cstheme="majorBidi"/>
                <w:b/>
                <w:bCs/>
                <w:color w:val="000000" w:themeColor="text1"/>
                <w:sz w:val="24"/>
                <w:szCs w:val="24"/>
                <w:lang w:eastAsia="en-CA"/>
              </w:rPr>
            </w:pPr>
            <w:r>
              <w:rPr>
                <w:rFonts w:asciiTheme="majorBidi" w:eastAsia="Times New Roman" w:hAnsiTheme="majorBidi" w:cstheme="majorBidi"/>
                <w:b/>
                <w:bCs/>
                <w:color w:val="000000" w:themeColor="text1"/>
                <w:sz w:val="24"/>
                <w:szCs w:val="24"/>
                <w:lang w:eastAsia="en-CA"/>
              </w:rPr>
              <w:t>2</w:t>
            </w:r>
          </w:p>
        </w:tc>
        <w:tc>
          <w:tcPr>
            <w:tcW w:w="2347" w:type="dxa"/>
          </w:tcPr>
          <w:p w14:paraId="75F7F095" w14:textId="77777777" w:rsidR="000E35A4" w:rsidRPr="00FB3773" w:rsidRDefault="007E6AD1" w:rsidP="00FB3773">
            <w:pPr>
              <w:jc w:val="center"/>
              <w:rPr>
                <w:rFonts w:asciiTheme="majorBidi" w:eastAsia="Times New Roman" w:hAnsiTheme="majorBidi" w:cstheme="majorBidi"/>
                <w:b/>
                <w:bCs/>
                <w:color w:val="000000" w:themeColor="text1"/>
                <w:sz w:val="24"/>
                <w:szCs w:val="24"/>
                <w:lang w:eastAsia="en-CA"/>
              </w:rPr>
            </w:pPr>
            <w:r>
              <w:rPr>
                <w:rFonts w:asciiTheme="majorBidi" w:eastAsia="Times New Roman" w:hAnsiTheme="majorBidi" w:cstheme="majorBidi"/>
                <w:b/>
                <w:bCs/>
                <w:color w:val="000000" w:themeColor="text1"/>
                <w:sz w:val="24"/>
                <w:szCs w:val="24"/>
                <w:lang w:eastAsia="en-CA"/>
              </w:rPr>
              <w:t>4</w:t>
            </w:r>
          </w:p>
        </w:tc>
        <w:tc>
          <w:tcPr>
            <w:tcW w:w="2347" w:type="dxa"/>
            <w:vMerge w:val="restart"/>
          </w:tcPr>
          <w:p w14:paraId="43D56FB1" w14:textId="77777777" w:rsidR="000E35A4" w:rsidRDefault="000E35A4" w:rsidP="00FB3773">
            <w:pPr>
              <w:jc w:val="center"/>
              <w:rPr>
                <w:rFonts w:asciiTheme="majorBidi" w:eastAsia="Times New Roman" w:hAnsiTheme="majorBidi" w:cstheme="majorBidi"/>
                <w:b/>
                <w:bCs/>
                <w:color w:val="000000" w:themeColor="text1"/>
                <w:sz w:val="24"/>
                <w:szCs w:val="24"/>
                <w:lang w:eastAsia="en-CA"/>
              </w:rPr>
            </w:pPr>
            <w:r>
              <w:rPr>
                <w:rFonts w:asciiTheme="majorBidi" w:eastAsia="Times New Roman" w:hAnsiTheme="majorBidi" w:cstheme="majorBidi"/>
                <w:b/>
                <w:bCs/>
                <w:color w:val="000000" w:themeColor="text1"/>
                <w:sz w:val="24"/>
                <w:szCs w:val="24"/>
                <w:lang w:eastAsia="en-CA"/>
              </w:rPr>
              <w:t>X 8:</w:t>
            </w:r>
          </w:p>
          <w:p w14:paraId="6E2AAD4B" w14:textId="77777777" w:rsidR="000E35A4" w:rsidRDefault="000E35A4" w:rsidP="00FB3773">
            <w:pPr>
              <w:jc w:val="center"/>
              <w:rPr>
                <w:rFonts w:asciiTheme="majorBidi" w:eastAsia="Times New Roman" w:hAnsiTheme="majorBidi" w:cstheme="majorBidi"/>
                <w:b/>
                <w:bCs/>
                <w:color w:val="000000" w:themeColor="text1"/>
                <w:sz w:val="24"/>
                <w:szCs w:val="24"/>
                <w:lang w:eastAsia="en-CA"/>
              </w:rPr>
            </w:pPr>
          </w:p>
          <w:p w14:paraId="764707D6" w14:textId="77777777" w:rsidR="000E35A4" w:rsidRDefault="000E35A4" w:rsidP="00FB3773">
            <w:pPr>
              <w:jc w:val="center"/>
              <w:rPr>
                <w:rFonts w:asciiTheme="majorBidi" w:eastAsia="Times New Roman" w:hAnsiTheme="majorBidi" w:cstheme="majorBidi"/>
                <w:b/>
                <w:bCs/>
                <w:color w:val="000000" w:themeColor="text1"/>
                <w:sz w:val="24"/>
                <w:szCs w:val="24"/>
                <w:lang w:eastAsia="en-CA"/>
              </w:rPr>
            </w:pPr>
            <w:r>
              <w:rPr>
                <w:rFonts w:asciiTheme="majorBidi" w:eastAsia="Times New Roman" w:hAnsiTheme="majorBidi" w:cstheme="majorBidi"/>
                <w:b/>
                <w:bCs/>
                <w:color w:val="000000" w:themeColor="text1"/>
                <w:sz w:val="24"/>
                <w:szCs w:val="24"/>
                <w:lang w:eastAsia="en-CA"/>
              </w:rPr>
              <w:t>X4 in site 3</w:t>
            </w:r>
          </w:p>
          <w:p w14:paraId="1E0484AC" w14:textId="77777777" w:rsidR="000E35A4" w:rsidRPr="00FB3773" w:rsidRDefault="000E35A4" w:rsidP="00FB3773">
            <w:pPr>
              <w:jc w:val="center"/>
              <w:rPr>
                <w:rFonts w:asciiTheme="majorBidi" w:eastAsia="Times New Roman" w:hAnsiTheme="majorBidi" w:cstheme="majorBidi"/>
                <w:b/>
                <w:bCs/>
                <w:color w:val="000000" w:themeColor="text1"/>
                <w:sz w:val="24"/>
                <w:szCs w:val="24"/>
                <w:lang w:eastAsia="en-CA"/>
              </w:rPr>
            </w:pPr>
            <w:r>
              <w:rPr>
                <w:rFonts w:asciiTheme="majorBidi" w:eastAsia="Times New Roman" w:hAnsiTheme="majorBidi" w:cstheme="majorBidi"/>
                <w:b/>
                <w:bCs/>
                <w:color w:val="000000" w:themeColor="text1"/>
                <w:sz w:val="24"/>
                <w:szCs w:val="24"/>
                <w:lang w:eastAsia="en-CA"/>
              </w:rPr>
              <w:t>X4 in site 4</w:t>
            </w:r>
          </w:p>
        </w:tc>
        <w:tc>
          <w:tcPr>
            <w:tcW w:w="2347" w:type="dxa"/>
            <w:vMerge w:val="restart"/>
          </w:tcPr>
          <w:p w14:paraId="2E626B90" w14:textId="77777777" w:rsidR="000E35A4" w:rsidRDefault="000E35A4" w:rsidP="000E35A4">
            <w:pPr>
              <w:jc w:val="center"/>
              <w:rPr>
                <w:rFonts w:asciiTheme="majorBidi" w:eastAsia="Times New Roman" w:hAnsiTheme="majorBidi" w:cstheme="majorBidi"/>
                <w:b/>
                <w:bCs/>
                <w:color w:val="000000" w:themeColor="text1"/>
                <w:sz w:val="24"/>
                <w:szCs w:val="24"/>
                <w:lang w:eastAsia="en-CA"/>
              </w:rPr>
            </w:pPr>
          </w:p>
          <w:p w14:paraId="10C54C2E" w14:textId="77777777" w:rsidR="000E35A4" w:rsidRPr="000E35A4" w:rsidRDefault="007E6AD1" w:rsidP="000E35A4">
            <w:pPr>
              <w:jc w:val="center"/>
              <w:rPr>
                <w:rFonts w:asciiTheme="majorBidi" w:eastAsia="Times New Roman" w:hAnsiTheme="majorBidi" w:cstheme="majorBidi"/>
                <w:b/>
                <w:bCs/>
                <w:color w:val="000000" w:themeColor="text1"/>
                <w:sz w:val="40"/>
                <w:szCs w:val="40"/>
                <w:lang w:eastAsia="en-CA"/>
              </w:rPr>
            </w:pPr>
            <w:r>
              <w:rPr>
                <w:rFonts w:asciiTheme="majorBidi" w:eastAsia="Times New Roman" w:hAnsiTheme="majorBidi" w:cstheme="majorBidi"/>
                <w:b/>
                <w:bCs/>
                <w:color w:val="000000" w:themeColor="text1"/>
                <w:sz w:val="40"/>
                <w:szCs w:val="40"/>
                <w:lang w:eastAsia="en-CA"/>
              </w:rPr>
              <w:t>64</w:t>
            </w:r>
          </w:p>
        </w:tc>
      </w:tr>
      <w:tr w:rsidR="000E35A4" w14:paraId="06FC7F0D" w14:textId="77777777" w:rsidTr="000E35A4">
        <w:trPr>
          <w:trHeight w:val="332"/>
        </w:trPr>
        <w:tc>
          <w:tcPr>
            <w:tcW w:w="2347" w:type="dxa"/>
          </w:tcPr>
          <w:p w14:paraId="64398AEA" w14:textId="77777777" w:rsidR="000E35A4" w:rsidRDefault="000E35A4" w:rsidP="00FB3773">
            <w:pPr>
              <w:jc w:val="center"/>
              <w:rPr>
                <w:rFonts w:asciiTheme="majorBidi" w:eastAsia="Times New Roman" w:hAnsiTheme="majorBidi" w:cstheme="majorBidi"/>
                <w:color w:val="000000" w:themeColor="text1"/>
                <w:sz w:val="24"/>
                <w:szCs w:val="24"/>
                <w:lang w:eastAsia="en-CA"/>
              </w:rPr>
            </w:pPr>
            <w:r>
              <w:rPr>
                <w:rFonts w:asciiTheme="majorBidi" w:eastAsia="Times New Roman" w:hAnsiTheme="majorBidi" w:cstheme="majorBidi"/>
                <w:color w:val="000000" w:themeColor="text1"/>
                <w:sz w:val="24"/>
                <w:szCs w:val="24"/>
                <w:lang w:eastAsia="en-CA"/>
              </w:rPr>
              <w:t>Shrub</w:t>
            </w:r>
          </w:p>
        </w:tc>
        <w:tc>
          <w:tcPr>
            <w:tcW w:w="2347" w:type="dxa"/>
          </w:tcPr>
          <w:p w14:paraId="0E9322BB" w14:textId="77777777" w:rsidR="000E35A4" w:rsidRDefault="007E6AD1" w:rsidP="00FB3773">
            <w:pPr>
              <w:jc w:val="center"/>
              <w:rPr>
                <w:rFonts w:asciiTheme="majorBidi" w:eastAsia="Times New Roman" w:hAnsiTheme="majorBidi" w:cstheme="majorBidi"/>
                <w:color w:val="000000" w:themeColor="text1"/>
                <w:sz w:val="24"/>
                <w:szCs w:val="24"/>
                <w:lang w:eastAsia="en-CA"/>
              </w:rPr>
            </w:pPr>
            <w:r>
              <w:rPr>
                <w:rFonts w:asciiTheme="majorBidi" w:eastAsia="Times New Roman" w:hAnsiTheme="majorBidi" w:cstheme="majorBidi"/>
                <w:color w:val="000000" w:themeColor="text1"/>
                <w:sz w:val="24"/>
                <w:szCs w:val="24"/>
                <w:lang w:eastAsia="en-CA"/>
              </w:rPr>
              <w:t>Control (no shrub)</w:t>
            </w:r>
          </w:p>
        </w:tc>
        <w:tc>
          <w:tcPr>
            <w:tcW w:w="2347" w:type="dxa"/>
            <w:vMerge/>
          </w:tcPr>
          <w:p w14:paraId="3DA80CBE" w14:textId="77777777" w:rsidR="000E35A4" w:rsidRDefault="000E35A4" w:rsidP="00FB3773">
            <w:pPr>
              <w:jc w:val="center"/>
              <w:rPr>
                <w:rFonts w:asciiTheme="majorBidi" w:eastAsia="Times New Roman" w:hAnsiTheme="majorBidi" w:cstheme="majorBidi"/>
                <w:color w:val="000000" w:themeColor="text1"/>
                <w:sz w:val="24"/>
                <w:szCs w:val="24"/>
                <w:lang w:eastAsia="en-CA"/>
              </w:rPr>
            </w:pPr>
          </w:p>
        </w:tc>
        <w:tc>
          <w:tcPr>
            <w:tcW w:w="2347" w:type="dxa"/>
            <w:vMerge/>
          </w:tcPr>
          <w:p w14:paraId="72FDA053" w14:textId="77777777" w:rsidR="000E35A4" w:rsidRDefault="000E35A4" w:rsidP="00FB3773">
            <w:pPr>
              <w:jc w:val="center"/>
              <w:rPr>
                <w:rFonts w:asciiTheme="majorBidi" w:eastAsia="Times New Roman" w:hAnsiTheme="majorBidi" w:cstheme="majorBidi"/>
                <w:color w:val="000000" w:themeColor="text1"/>
                <w:sz w:val="24"/>
                <w:szCs w:val="24"/>
                <w:lang w:eastAsia="en-CA"/>
              </w:rPr>
            </w:pPr>
          </w:p>
        </w:tc>
      </w:tr>
      <w:tr w:rsidR="000E35A4" w14:paraId="33C40DDD" w14:textId="77777777" w:rsidTr="000E35A4">
        <w:trPr>
          <w:trHeight w:val="332"/>
        </w:trPr>
        <w:tc>
          <w:tcPr>
            <w:tcW w:w="2347" w:type="dxa"/>
          </w:tcPr>
          <w:p w14:paraId="1FA2C29B" w14:textId="77777777" w:rsidR="000E35A4" w:rsidRDefault="000E35A4" w:rsidP="00FB3773">
            <w:pPr>
              <w:jc w:val="center"/>
              <w:rPr>
                <w:rFonts w:asciiTheme="majorBidi" w:eastAsia="Times New Roman" w:hAnsiTheme="majorBidi" w:cstheme="majorBidi"/>
                <w:color w:val="000000" w:themeColor="text1"/>
                <w:sz w:val="24"/>
                <w:szCs w:val="24"/>
                <w:lang w:eastAsia="en-CA"/>
              </w:rPr>
            </w:pPr>
            <w:r>
              <w:rPr>
                <w:rFonts w:asciiTheme="majorBidi" w:eastAsia="Times New Roman" w:hAnsiTheme="majorBidi" w:cstheme="majorBidi"/>
                <w:color w:val="000000" w:themeColor="text1"/>
                <w:sz w:val="24"/>
                <w:szCs w:val="24"/>
                <w:lang w:eastAsia="en-CA"/>
              </w:rPr>
              <w:t>Open</w:t>
            </w:r>
          </w:p>
        </w:tc>
        <w:tc>
          <w:tcPr>
            <w:tcW w:w="2347" w:type="dxa"/>
          </w:tcPr>
          <w:p w14:paraId="42108694" w14:textId="77777777" w:rsidR="000E35A4" w:rsidRDefault="000E35A4" w:rsidP="00FB3773">
            <w:pPr>
              <w:jc w:val="center"/>
              <w:rPr>
                <w:rFonts w:asciiTheme="majorBidi" w:eastAsia="Times New Roman" w:hAnsiTheme="majorBidi" w:cstheme="majorBidi"/>
                <w:color w:val="000000" w:themeColor="text1"/>
                <w:sz w:val="24"/>
                <w:szCs w:val="24"/>
                <w:lang w:eastAsia="en-CA"/>
              </w:rPr>
            </w:pPr>
            <w:r>
              <w:rPr>
                <w:rFonts w:asciiTheme="majorBidi" w:eastAsia="Times New Roman" w:hAnsiTheme="majorBidi" w:cstheme="majorBidi"/>
                <w:color w:val="000000" w:themeColor="text1"/>
                <w:sz w:val="24"/>
                <w:szCs w:val="24"/>
                <w:lang w:eastAsia="en-CA"/>
              </w:rPr>
              <w:t>Temperature</w:t>
            </w:r>
          </w:p>
        </w:tc>
        <w:tc>
          <w:tcPr>
            <w:tcW w:w="2347" w:type="dxa"/>
            <w:vMerge/>
          </w:tcPr>
          <w:p w14:paraId="0F07C68B" w14:textId="77777777" w:rsidR="000E35A4" w:rsidRDefault="000E35A4" w:rsidP="00FB3773">
            <w:pPr>
              <w:jc w:val="center"/>
              <w:rPr>
                <w:rFonts w:asciiTheme="majorBidi" w:eastAsia="Times New Roman" w:hAnsiTheme="majorBidi" w:cstheme="majorBidi"/>
                <w:color w:val="000000" w:themeColor="text1"/>
                <w:sz w:val="24"/>
                <w:szCs w:val="24"/>
                <w:lang w:eastAsia="en-CA"/>
              </w:rPr>
            </w:pPr>
          </w:p>
        </w:tc>
        <w:tc>
          <w:tcPr>
            <w:tcW w:w="2347" w:type="dxa"/>
            <w:vMerge/>
          </w:tcPr>
          <w:p w14:paraId="38586FC1" w14:textId="77777777" w:rsidR="000E35A4" w:rsidRDefault="000E35A4" w:rsidP="00FB3773">
            <w:pPr>
              <w:jc w:val="center"/>
              <w:rPr>
                <w:rFonts w:asciiTheme="majorBidi" w:eastAsia="Times New Roman" w:hAnsiTheme="majorBidi" w:cstheme="majorBidi"/>
                <w:color w:val="000000" w:themeColor="text1"/>
                <w:sz w:val="24"/>
                <w:szCs w:val="24"/>
                <w:lang w:eastAsia="en-CA"/>
              </w:rPr>
            </w:pPr>
          </w:p>
        </w:tc>
      </w:tr>
      <w:tr w:rsidR="007E6AD1" w14:paraId="5E66090A" w14:textId="77777777" w:rsidTr="007E6AD1">
        <w:trPr>
          <w:trHeight w:val="332"/>
        </w:trPr>
        <w:tc>
          <w:tcPr>
            <w:tcW w:w="2347" w:type="dxa"/>
            <w:vMerge w:val="restart"/>
            <w:tcBorders>
              <w:left w:val="nil"/>
            </w:tcBorders>
          </w:tcPr>
          <w:p w14:paraId="0354AD75" w14:textId="77777777" w:rsidR="007E6AD1" w:rsidRDefault="007E6AD1" w:rsidP="00FB3773">
            <w:pPr>
              <w:jc w:val="center"/>
              <w:rPr>
                <w:rFonts w:asciiTheme="majorBidi" w:eastAsia="Times New Roman" w:hAnsiTheme="majorBidi" w:cstheme="majorBidi"/>
                <w:color w:val="000000" w:themeColor="text1"/>
                <w:sz w:val="24"/>
                <w:szCs w:val="24"/>
                <w:lang w:eastAsia="en-CA"/>
              </w:rPr>
            </w:pPr>
          </w:p>
        </w:tc>
        <w:tc>
          <w:tcPr>
            <w:tcW w:w="2347" w:type="dxa"/>
          </w:tcPr>
          <w:p w14:paraId="628F10A2" w14:textId="77777777" w:rsidR="007E6AD1" w:rsidRDefault="007E6AD1" w:rsidP="00FB3773">
            <w:pPr>
              <w:jc w:val="center"/>
              <w:rPr>
                <w:rFonts w:asciiTheme="majorBidi" w:eastAsia="Times New Roman" w:hAnsiTheme="majorBidi" w:cstheme="majorBidi"/>
                <w:color w:val="000000" w:themeColor="text1"/>
                <w:sz w:val="24"/>
                <w:szCs w:val="24"/>
                <w:lang w:eastAsia="en-CA"/>
              </w:rPr>
            </w:pPr>
            <w:r>
              <w:rPr>
                <w:rFonts w:asciiTheme="majorBidi" w:eastAsia="Times New Roman" w:hAnsiTheme="majorBidi" w:cstheme="majorBidi"/>
                <w:color w:val="000000" w:themeColor="text1"/>
                <w:sz w:val="24"/>
                <w:szCs w:val="24"/>
                <w:lang w:eastAsia="en-CA"/>
              </w:rPr>
              <w:t>Radiation intensity</w:t>
            </w:r>
          </w:p>
        </w:tc>
        <w:tc>
          <w:tcPr>
            <w:tcW w:w="2347" w:type="dxa"/>
            <w:vMerge/>
          </w:tcPr>
          <w:p w14:paraId="257DFA5C" w14:textId="77777777" w:rsidR="007E6AD1" w:rsidRDefault="007E6AD1" w:rsidP="00FB3773">
            <w:pPr>
              <w:jc w:val="center"/>
              <w:rPr>
                <w:rFonts w:asciiTheme="majorBidi" w:eastAsia="Times New Roman" w:hAnsiTheme="majorBidi" w:cstheme="majorBidi"/>
                <w:color w:val="000000" w:themeColor="text1"/>
                <w:sz w:val="24"/>
                <w:szCs w:val="24"/>
                <w:lang w:eastAsia="en-CA"/>
              </w:rPr>
            </w:pPr>
          </w:p>
        </w:tc>
        <w:tc>
          <w:tcPr>
            <w:tcW w:w="2347" w:type="dxa"/>
            <w:vMerge/>
          </w:tcPr>
          <w:p w14:paraId="6CFA6E4A" w14:textId="77777777" w:rsidR="007E6AD1" w:rsidRDefault="007E6AD1" w:rsidP="00FB3773">
            <w:pPr>
              <w:jc w:val="center"/>
              <w:rPr>
                <w:rFonts w:asciiTheme="majorBidi" w:eastAsia="Times New Roman" w:hAnsiTheme="majorBidi" w:cstheme="majorBidi"/>
                <w:color w:val="000000" w:themeColor="text1"/>
                <w:sz w:val="24"/>
                <w:szCs w:val="24"/>
                <w:lang w:eastAsia="en-CA"/>
              </w:rPr>
            </w:pPr>
          </w:p>
        </w:tc>
      </w:tr>
      <w:tr w:rsidR="007E6AD1" w14:paraId="1C07B9F0" w14:textId="77777777" w:rsidTr="007E6AD1">
        <w:trPr>
          <w:trHeight w:val="332"/>
        </w:trPr>
        <w:tc>
          <w:tcPr>
            <w:tcW w:w="2347" w:type="dxa"/>
            <w:vMerge/>
            <w:tcBorders>
              <w:left w:val="nil"/>
              <w:bottom w:val="nil"/>
            </w:tcBorders>
          </w:tcPr>
          <w:p w14:paraId="0B759DBA" w14:textId="77777777" w:rsidR="007E6AD1" w:rsidRDefault="007E6AD1" w:rsidP="00FB3773">
            <w:pPr>
              <w:jc w:val="center"/>
              <w:rPr>
                <w:rFonts w:asciiTheme="majorBidi" w:eastAsia="Times New Roman" w:hAnsiTheme="majorBidi" w:cstheme="majorBidi"/>
                <w:color w:val="000000" w:themeColor="text1"/>
                <w:sz w:val="24"/>
                <w:szCs w:val="24"/>
                <w:lang w:eastAsia="en-CA"/>
              </w:rPr>
            </w:pPr>
          </w:p>
        </w:tc>
        <w:tc>
          <w:tcPr>
            <w:tcW w:w="2347" w:type="dxa"/>
          </w:tcPr>
          <w:p w14:paraId="3A309AEC" w14:textId="77777777" w:rsidR="007E6AD1" w:rsidRDefault="007E6AD1" w:rsidP="00FB3773">
            <w:pPr>
              <w:jc w:val="center"/>
              <w:rPr>
                <w:rFonts w:asciiTheme="majorBidi" w:eastAsia="Times New Roman" w:hAnsiTheme="majorBidi" w:cstheme="majorBidi"/>
                <w:color w:val="000000" w:themeColor="text1"/>
                <w:sz w:val="24"/>
                <w:szCs w:val="24"/>
                <w:lang w:eastAsia="en-CA"/>
              </w:rPr>
            </w:pPr>
            <w:r>
              <w:rPr>
                <w:rFonts w:asciiTheme="majorBidi" w:eastAsia="Times New Roman" w:hAnsiTheme="majorBidi" w:cstheme="majorBidi"/>
                <w:color w:val="000000" w:themeColor="text1"/>
                <w:sz w:val="24"/>
                <w:szCs w:val="24"/>
                <w:lang w:eastAsia="en-CA"/>
              </w:rPr>
              <w:t>Mesh shelter (control)</w:t>
            </w:r>
          </w:p>
        </w:tc>
        <w:tc>
          <w:tcPr>
            <w:tcW w:w="4694" w:type="dxa"/>
            <w:gridSpan w:val="2"/>
            <w:tcBorders>
              <w:bottom w:val="nil"/>
              <w:right w:val="nil"/>
            </w:tcBorders>
          </w:tcPr>
          <w:p w14:paraId="75B42BF8" w14:textId="77777777" w:rsidR="007E6AD1" w:rsidRDefault="007E6AD1" w:rsidP="00FB3773">
            <w:pPr>
              <w:jc w:val="center"/>
              <w:rPr>
                <w:rFonts w:asciiTheme="majorBidi" w:eastAsia="Times New Roman" w:hAnsiTheme="majorBidi" w:cstheme="majorBidi"/>
                <w:color w:val="000000" w:themeColor="text1"/>
                <w:sz w:val="24"/>
                <w:szCs w:val="24"/>
                <w:lang w:eastAsia="en-CA"/>
              </w:rPr>
            </w:pPr>
          </w:p>
        </w:tc>
      </w:tr>
    </w:tbl>
    <w:p w14:paraId="6F74F4F1" w14:textId="77777777" w:rsidR="000E35A4" w:rsidRPr="000E35A4" w:rsidRDefault="000E35A4" w:rsidP="00405858">
      <w:pPr>
        <w:spacing w:line="240" w:lineRule="auto"/>
        <w:jc w:val="both"/>
        <w:rPr>
          <w:rFonts w:asciiTheme="majorBidi" w:eastAsia="Times New Roman" w:hAnsiTheme="majorBidi" w:cstheme="majorBidi"/>
          <w:b/>
          <w:bCs/>
          <w:color w:val="000000" w:themeColor="text1"/>
          <w:sz w:val="24"/>
          <w:szCs w:val="24"/>
          <w:u w:val="single"/>
          <w:lang w:eastAsia="en-CA"/>
        </w:rPr>
      </w:pPr>
      <w:r w:rsidRPr="000E35A4">
        <w:rPr>
          <w:rFonts w:asciiTheme="majorBidi" w:eastAsia="Times New Roman" w:hAnsiTheme="majorBidi" w:cstheme="majorBidi"/>
          <w:b/>
          <w:bCs/>
          <w:color w:val="000000" w:themeColor="text1"/>
          <w:sz w:val="24"/>
          <w:szCs w:val="24"/>
          <w:u w:val="single"/>
          <w:lang w:eastAsia="en-CA"/>
        </w:rPr>
        <w:t>Stats</w:t>
      </w:r>
    </w:p>
    <w:p w14:paraId="74E5A9B3" w14:textId="77777777" w:rsidR="003D6BD1" w:rsidRDefault="000E35A4" w:rsidP="00405858">
      <w:pPr>
        <w:spacing w:line="240" w:lineRule="auto"/>
        <w:jc w:val="both"/>
        <w:rPr>
          <w:rFonts w:asciiTheme="majorBidi" w:eastAsia="Times New Roman" w:hAnsiTheme="majorBidi" w:cstheme="majorBidi"/>
          <w:color w:val="000000" w:themeColor="text1"/>
          <w:sz w:val="24"/>
          <w:szCs w:val="24"/>
          <w:lang w:eastAsia="en-CA"/>
        </w:rPr>
      </w:pPr>
      <w:r>
        <w:rPr>
          <w:rFonts w:asciiTheme="majorBidi" w:eastAsia="Times New Roman" w:hAnsiTheme="majorBidi" w:cstheme="majorBidi"/>
          <w:color w:val="000000" w:themeColor="text1"/>
          <w:sz w:val="24"/>
          <w:szCs w:val="24"/>
          <w:lang w:eastAsia="en-CA"/>
        </w:rPr>
        <w:t>Statistical analyses will focus on examin</w:t>
      </w:r>
      <w:r w:rsidR="00E617B9">
        <w:rPr>
          <w:rFonts w:asciiTheme="majorBidi" w:eastAsia="Times New Roman" w:hAnsiTheme="majorBidi" w:cstheme="majorBidi"/>
          <w:color w:val="000000" w:themeColor="text1"/>
          <w:sz w:val="24"/>
          <w:szCs w:val="24"/>
          <w:lang w:eastAsia="en-CA"/>
        </w:rPr>
        <w:t>ing the differences between and within groups for different parameters and to see whether correlation</w:t>
      </w:r>
      <w:r w:rsidR="000060EA">
        <w:rPr>
          <w:rFonts w:asciiTheme="majorBidi" w:eastAsia="Times New Roman" w:hAnsiTheme="majorBidi" w:cstheme="majorBidi"/>
          <w:color w:val="000000" w:themeColor="text1"/>
          <w:sz w:val="24"/>
          <w:szCs w:val="24"/>
          <w:lang w:eastAsia="en-CA"/>
        </w:rPr>
        <w:t>,</w:t>
      </w:r>
      <w:r w:rsidR="00E617B9">
        <w:rPr>
          <w:rFonts w:asciiTheme="majorBidi" w:eastAsia="Times New Roman" w:hAnsiTheme="majorBidi" w:cstheme="majorBidi"/>
          <w:color w:val="000000" w:themeColor="text1"/>
          <w:sz w:val="24"/>
          <w:szCs w:val="24"/>
          <w:lang w:eastAsia="en-CA"/>
        </w:rPr>
        <w:t xml:space="preserve"> in fact translates to causation. </w:t>
      </w:r>
    </w:p>
    <w:p w14:paraId="29AC2473" w14:textId="77777777" w:rsidR="00E617B9" w:rsidRDefault="00E617B9" w:rsidP="00405858">
      <w:pPr>
        <w:spacing w:line="240" w:lineRule="auto"/>
        <w:jc w:val="both"/>
        <w:rPr>
          <w:rFonts w:asciiTheme="majorBidi" w:eastAsia="Times New Roman" w:hAnsiTheme="majorBidi" w:cstheme="majorBidi"/>
          <w:color w:val="000000" w:themeColor="text1"/>
          <w:sz w:val="24"/>
          <w:szCs w:val="24"/>
          <w:lang w:eastAsia="en-CA"/>
        </w:rPr>
      </w:pPr>
    </w:p>
    <w:p w14:paraId="4BFF2352" w14:textId="77777777" w:rsidR="00E617B9" w:rsidRDefault="007E6AD1" w:rsidP="00405858">
      <w:pPr>
        <w:spacing w:line="240" w:lineRule="auto"/>
        <w:jc w:val="both"/>
        <w:rPr>
          <w:rFonts w:asciiTheme="majorBidi" w:eastAsia="Times New Roman" w:hAnsiTheme="majorBidi" w:cstheme="majorBidi"/>
          <w:color w:val="000000" w:themeColor="text1"/>
          <w:sz w:val="24"/>
          <w:szCs w:val="24"/>
          <w:lang w:eastAsia="en-CA"/>
        </w:rPr>
      </w:pPr>
      <w:r>
        <w:rPr>
          <w:noProof/>
          <w:lang w:val="en-US"/>
        </w:rPr>
        <w:drawing>
          <wp:anchor distT="0" distB="0" distL="114300" distR="114300" simplePos="0" relativeHeight="251659264" behindDoc="0" locked="0" layoutInCell="1" allowOverlap="1" wp14:anchorId="70CAE710" wp14:editId="330F3AEA">
            <wp:simplePos x="0" y="0"/>
            <wp:positionH relativeFrom="margin">
              <wp:align>center</wp:align>
            </wp:positionH>
            <wp:positionV relativeFrom="paragraph">
              <wp:posOffset>27167</wp:posOffset>
            </wp:positionV>
            <wp:extent cx="2369489" cy="2369489"/>
            <wp:effectExtent l="0" t="0" r="0" b="0"/>
            <wp:wrapSquare wrapText="bothSides"/>
            <wp:docPr id="1" name="Picture 1" descr="EnduraShed 10-ft x 5-ft SpaceSaver Steel Storage Sh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duraShed 10-ft x 5-ft SpaceSaver Steel Storage Sh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9489" cy="236948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FAEEF0" w14:textId="77777777" w:rsidR="00E617B9" w:rsidRPr="003D6BD1" w:rsidRDefault="00E617B9" w:rsidP="00405858">
      <w:pPr>
        <w:spacing w:line="240" w:lineRule="auto"/>
        <w:jc w:val="both"/>
        <w:rPr>
          <w:rFonts w:asciiTheme="majorBidi" w:eastAsia="Times New Roman" w:hAnsiTheme="majorBidi" w:cstheme="majorBidi"/>
          <w:color w:val="000000" w:themeColor="text1"/>
          <w:sz w:val="24"/>
          <w:szCs w:val="24"/>
          <w:lang w:eastAsia="en-CA"/>
        </w:rPr>
      </w:pPr>
    </w:p>
    <w:p w14:paraId="56AD211D" w14:textId="77777777" w:rsidR="00DD5CFC" w:rsidRPr="00DD5CFC" w:rsidRDefault="00DD5CFC" w:rsidP="00DD5CFC">
      <w:pPr>
        <w:spacing w:line="240" w:lineRule="auto"/>
        <w:jc w:val="both"/>
        <w:rPr>
          <w:rFonts w:asciiTheme="majorBidi" w:hAnsiTheme="majorBidi" w:cstheme="majorBidi"/>
          <w:b/>
          <w:bCs/>
          <w:sz w:val="24"/>
          <w:szCs w:val="24"/>
          <w:u w:val="single"/>
        </w:rPr>
      </w:pPr>
    </w:p>
    <w:p w14:paraId="4ADC2AA7" w14:textId="77777777" w:rsidR="00DD5CFC" w:rsidRPr="007D3F0B" w:rsidRDefault="00DD5CFC" w:rsidP="00DD5CFC">
      <w:pPr>
        <w:spacing w:line="240" w:lineRule="auto"/>
        <w:jc w:val="both"/>
        <w:rPr>
          <w:rFonts w:asciiTheme="majorBidi" w:hAnsiTheme="majorBidi" w:cstheme="majorBidi"/>
          <w:sz w:val="24"/>
          <w:szCs w:val="24"/>
        </w:rPr>
      </w:pPr>
    </w:p>
    <w:p w14:paraId="7B5D2FB1" w14:textId="77777777" w:rsidR="007D3F0B" w:rsidRPr="007D3F0B" w:rsidRDefault="007D3F0B" w:rsidP="007D3F0B">
      <w:pPr>
        <w:spacing w:line="240" w:lineRule="auto"/>
        <w:jc w:val="both"/>
        <w:rPr>
          <w:rFonts w:asciiTheme="majorBidi" w:hAnsiTheme="majorBidi" w:cstheme="majorBidi"/>
          <w:b/>
          <w:bCs/>
          <w:sz w:val="24"/>
          <w:szCs w:val="24"/>
        </w:rPr>
      </w:pPr>
    </w:p>
    <w:p w14:paraId="40FB9023" w14:textId="77777777" w:rsidR="007D3F0B" w:rsidRPr="007D3F0B" w:rsidRDefault="007D3F0B" w:rsidP="007D3F0B">
      <w:pPr>
        <w:spacing w:line="240" w:lineRule="auto"/>
        <w:jc w:val="both"/>
        <w:rPr>
          <w:rFonts w:asciiTheme="majorBidi" w:hAnsiTheme="majorBidi" w:cstheme="majorBidi"/>
          <w:sz w:val="24"/>
          <w:szCs w:val="24"/>
        </w:rPr>
      </w:pPr>
    </w:p>
    <w:p w14:paraId="0DD56BDB" w14:textId="77777777" w:rsidR="00FC561F" w:rsidRPr="007D3F0B" w:rsidRDefault="007D3F0B" w:rsidP="007D3F0B">
      <w:pPr>
        <w:spacing w:line="240" w:lineRule="auto"/>
        <w:jc w:val="both"/>
        <w:rPr>
          <w:rFonts w:asciiTheme="majorBidi" w:hAnsiTheme="majorBidi" w:cstheme="majorBidi"/>
          <w:sz w:val="24"/>
          <w:szCs w:val="24"/>
        </w:rPr>
      </w:pPr>
      <w:r w:rsidRPr="007D3F0B">
        <w:rPr>
          <w:rFonts w:asciiTheme="majorBidi" w:hAnsiTheme="majorBidi" w:cstheme="majorBidi"/>
          <w:sz w:val="24"/>
          <w:szCs w:val="24"/>
        </w:rPr>
        <w:t xml:space="preserve"> </w:t>
      </w:r>
    </w:p>
    <w:p w14:paraId="4F975B91" w14:textId="77777777" w:rsidR="00306C0B" w:rsidRPr="00FC561F" w:rsidRDefault="00306C0B" w:rsidP="00306C0B">
      <w:pPr>
        <w:jc w:val="both"/>
        <w:rPr>
          <w:rFonts w:asciiTheme="majorBidi" w:hAnsiTheme="majorBidi" w:cstheme="majorBidi"/>
          <w:sz w:val="24"/>
          <w:szCs w:val="24"/>
        </w:rPr>
      </w:pPr>
    </w:p>
    <w:p w14:paraId="7CA0AD8D" w14:textId="23FBAB1C" w:rsidR="00E617B9" w:rsidRDefault="00BA5722" w:rsidP="00E617B9">
      <w:pPr>
        <w:rPr>
          <w:ins w:id="269" w:author="zenrunner" w:date="2018-11-18T16:06:00Z"/>
          <w:rFonts w:asciiTheme="majorBidi" w:hAnsiTheme="majorBidi" w:cstheme="majorBidi"/>
          <w:sz w:val="24"/>
          <w:szCs w:val="24"/>
        </w:rPr>
      </w:pPr>
      <w:ins w:id="270" w:author="zenrunner" w:date="2018-11-18T16:06:00Z">
        <w:r>
          <w:rPr>
            <w:rFonts w:asciiTheme="majorBidi" w:hAnsiTheme="majorBidi" w:cstheme="majorBidi"/>
            <w:sz w:val="24"/>
            <w:szCs w:val="24"/>
          </w:rPr>
          <w:t>Whoa!!! Dude NOOOOO</w:t>
        </w:r>
      </w:ins>
    </w:p>
    <w:p w14:paraId="7607CACA" w14:textId="77777777" w:rsidR="00BA5722" w:rsidRDefault="00BA5722" w:rsidP="00E617B9">
      <w:pPr>
        <w:rPr>
          <w:rFonts w:asciiTheme="majorBidi" w:hAnsiTheme="majorBidi" w:cstheme="majorBidi"/>
          <w:sz w:val="24"/>
          <w:szCs w:val="24"/>
        </w:rPr>
      </w:pPr>
      <w:bookmarkStart w:id="271" w:name="_GoBack"/>
      <w:bookmarkEnd w:id="271"/>
    </w:p>
    <w:p w14:paraId="3B2EFF4C" w14:textId="77777777" w:rsidR="00E617B9" w:rsidRPr="00306C0B" w:rsidRDefault="00E617B9" w:rsidP="007E6AD1">
      <w:pPr>
        <w:jc w:val="both"/>
        <w:rPr>
          <w:rFonts w:asciiTheme="majorBidi" w:hAnsiTheme="majorBidi" w:cstheme="majorBidi"/>
          <w:sz w:val="24"/>
          <w:szCs w:val="24"/>
        </w:rPr>
      </w:pPr>
      <w:r>
        <w:rPr>
          <w:rFonts w:asciiTheme="majorBidi" w:hAnsiTheme="majorBidi" w:cstheme="majorBidi"/>
          <w:b/>
          <w:bCs/>
          <w:sz w:val="24"/>
          <w:szCs w:val="24"/>
        </w:rPr>
        <w:t xml:space="preserve">Figure 2: </w:t>
      </w:r>
      <w:r w:rsidR="007E6AD1">
        <w:rPr>
          <w:rFonts w:asciiTheme="majorBidi" w:hAnsiTheme="majorBidi" w:cstheme="majorBidi"/>
          <w:sz w:val="24"/>
          <w:szCs w:val="24"/>
        </w:rPr>
        <w:t xml:space="preserve">Similar to the shelter design to be built in the field. Walls will be built out of Plexiglas of various colours depending on the treatment group. Length, Width, and height will depend on the given shrub. A ‘door’ will allow animals to enter or exit. (Picture courtesy of Google Images) </w:t>
      </w:r>
    </w:p>
    <w:p w14:paraId="1504D0DE" w14:textId="77777777" w:rsidR="00E458F3" w:rsidRDefault="00E458F3">
      <w:pPr>
        <w:rPr>
          <w:rFonts w:asciiTheme="majorBidi" w:hAnsiTheme="majorBidi" w:cstheme="majorBidi"/>
          <w:sz w:val="24"/>
          <w:szCs w:val="24"/>
        </w:rPr>
      </w:pPr>
    </w:p>
    <w:p w14:paraId="74CD8859" w14:textId="77777777" w:rsidR="00E458F3" w:rsidRDefault="00E458F3">
      <w:pPr>
        <w:rPr>
          <w:rFonts w:asciiTheme="majorBidi" w:hAnsiTheme="majorBidi" w:cstheme="majorBidi"/>
          <w:sz w:val="24"/>
          <w:szCs w:val="24"/>
        </w:rPr>
      </w:pPr>
    </w:p>
    <w:p w14:paraId="0BF4A4EA" w14:textId="77777777" w:rsidR="00E458F3" w:rsidRDefault="00E458F3">
      <w:pPr>
        <w:rPr>
          <w:rFonts w:asciiTheme="majorBidi" w:hAnsiTheme="majorBidi" w:cstheme="majorBidi"/>
          <w:sz w:val="24"/>
          <w:szCs w:val="24"/>
        </w:rPr>
      </w:pPr>
    </w:p>
    <w:p w14:paraId="43674BBF" w14:textId="77777777" w:rsidR="00E458F3" w:rsidRDefault="00E458F3">
      <w:pPr>
        <w:rPr>
          <w:rFonts w:asciiTheme="majorBidi" w:hAnsiTheme="majorBidi" w:cstheme="majorBidi"/>
          <w:sz w:val="24"/>
          <w:szCs w:val="24"/>
        </w:rPr>
      </w:pPr>
    </w:p>
    <w:p w14:paraId="6CD1B4B4" w14:textId="77777777" w:rsidR="00E458F3" w:rsidRDefault="00E458F3">
      <w:pPr>
        <w:rPr>
          <w:rFonts w:asciiTheme="majorBidi" w:hAnsiTheme="majorBidi" w:cstheme="majorBidi"/>
          <w:sz w:val="24"/>
          <w:szCs w:val="24"/>
        </w:rPr>
      </w:pPr>
    </w:p>
    <w:p w14:paraId="440E40D2" w14:textId="77777777" w:rsidR="00E458F3" w:rsidRDefault="00E458F3">
      <w:pPr>
        <w:rPr>
          <w:rFonts w:asciiTheme="majorBidi" w:hAnsiTheme="majorBidi" w:cstheme="majorBidi"/>
          <w:sz w:val="24"/>
          <w:szCs w:val="24"/>
        </w:rPr>
      </w:pPr>
    </w:p>
    <w:p w14:paraId="71D993A0" w14:textId="77777777" w:rsidR="00CF5CE1" w:rsidRDefault="00CF5CE1">
      <w:pPr>
        <w:rPr>
          <w:rFonts w:asciiTheme="majorBidi" w:hAnsiTheme="majorBidi" w:cstheme="majorBidi"/>
          <w:sz w:val="24"/>
          <w:szCs w:val="24"/>
        </w:rPr>
      </w:pPr>
    </w:p>
    <w:p w14:paraId="43014B13" w14:textId="77777777" w:rsidR="00CF5CE1" w:rsidRDefault="00CF5CE1">
      <w:pPr>
        <w:rPr>
          <w:rFonts w:asciiTheme="majorBidi" w:hAnsiTheme="majorBidi" w:cstheme="majorBidi"/>
          <w:sz w:val="24"/>
          <w:szCs w:val="24"/>
        </w:rPr>
      </w:pPr>
    </w:p>
    <w:p w14:paraId="23A9EBC0" w14:textId="77777777" w:rsidR="00CF5CE1" w:rsidRPr="000060EA" w:rsidRDefault="000060EA">
      <w:pPr>
        <w:rPr>
          <w:rFonts w:asciiTheme="majorBidi" w:hAnsiTheme="majorBidi" w:cstheme="majorBidi"/>
          <w:b/>
          <w:bCs/>
          <w:sz w:val="24"/>
          <w:szCs w:val="24"/>
        </w:rPr>
      </w:pPr>
      <w:r w:rsidRPr="000060EA">
        <w:rPr>
          <w:rFonts w:asciiTheme="majorBidi" w:hAnsiTheme="majorBidi" w:cstheme="majorBidi"/>
          <w:b/>
          <w:bCs/>
          <w:sz w:val="24"/>
          <w:szCs w:val="24"/>
        </w:rPr>
        <w:t xml:space="preserve">References </w:t>
      </w:r>
    </w:p>
    <w:p w14:paraId="48C5E20B" w14:textId="77777777" w:rsidR="000060EA" w:rsidRDefault="000060EA" w:rsidP="000060EA">
      <w:pPr>
        <w:pStyle w:val="Bibliography"/>
        <w:rPr>
          <w:rFonts w:ascii="Times New Roman" w:hAnsi="Times New Roman" w:cs="Times New Roman"/>
          <w:sz w:val="24"/>
        </w:rPr>
      </w:pPr>
      <w:r>
        <w:rPr>
          <w:rFonts w:asciiTheme="majorBidi" w:hAnsiTheme="majorBidi" w:cstheme="majorBidi"/>
        </w:rPr>
        <w:fldChar w:fldCharType="begin"/>
      </w:r>
      <w:r>
        <w:rPr>
          <w:rFonts w:asciiTheme="majorBidi" w:hAnsiTheme="majorBidi" w:cstheme="majorBidi"/>
        </w:rPr>
        <w:instrText xml:space="preserve"> ADDIN ZOTERO_BIBL {"uncited":[],"omitted":[],"custom":[]} CSL_BIBLIOGRAPHY </w:instrText>
      </w:r>
      <w:r>
        <w:rPr>
          <w:rFonts w:asciiTheme="majorBidi" w:hAnsiTheme="majorBidi" w:cstheme="majorBidi"/>
        </w:rPr>
        <w:fldChar w:fldCharType="separate"/>
      </w:r>
      <w:r w:rsidRPr="000060EA">
        <w:rPr>
          <w:rFonts w:ascii="Times New Roman" w:hAnsi="Times New Roman" w:cs="Times New Roman"/>
          <w:sz w:val="24"/>
        </w:rPr>
        <w:t xml:space="preserve">Asner, Gregory P., and Kathleen B. Heidebrecht. 2005. “Desertification Alters Regional Ecosystem-Climate Interactions.” </w:t>
      </w:r>
      <w:r w:rsidRPr="000060EA">
        <w:rPr>
          <w:rFonts w:ascii="Times New Roman" w:hAnsi="Times New Roman" w:cs="Times New Roman"/>
          <w:i/>
          <w:iCs/>
          <w:sz w:val="24"/>
        </w:rPr>
        <w:t>Global Change Biology</w:t>
      </w:r>
      <w:r w:rsidRPr="000060EA">
        <w:rPr>
          <w:rFonts w:ascii="Times New Roman" w:hAnsi="Times New Roman" w:cs="Times New Roman"/>
          <w:sz w:val="24"/>
        </w:rPr>
        <w:t xml:space="preserve"> 11 (1): 182–94. https://doi.org/10.1111/j.1529-8817.2003.00880.x.</w:t>
      </w:r>
    </w:p>
    <w:p w14:paraId="6A7D89CC" w14:textId="77777777" w:rsidR="000060EA" w:rsidRPr="000060EA" w:rsidRDefault="000060EA" w:rsidP="000060EA"/>
    <w:p w14:paraId="6D1C5416" w14:textId="77777777" w:rsidR="000060EA" w:rsidRDefault="000060EA" w:rsidP="000060EA">
      <w:pPr>
        <w:pStyle w:val="Bibliography"/>
        <w:rPr>
          <w:rFonts w:ascii="Times New Roman" w:hAnsi="Times New Roman" w:cs="Times New Roman"/>
          <w:sz w:val="24"/>
        </w:rPr>
      </w:pPr>
      <w:r w:rsidRPr="000060EA">
        <w:rPr>
          <w:rFonts w:ascii="Times New Roman" w:hAnsi="Times New Roman" w:cs="Times New Roman"/>
          <w:sz w:val="24"/>
        </w:rPr>
        <w:t xml:space="preserve">Batllori, Enric, J. Julio Camarero, Josep M. Ninot, and Emilia Gutiérrez. 2009. “Seedling Recruitment, Survival and Facilitation in Alpine </w:t>
      </w:r>
      <w:r w:rsidRPr="000060EA">
        <w:rPr>
          <w:rFonts w:ascii="Times New Roman" w:hAnsi="Times New Roman" w:cs="Times New Roman"/>
          <w:i/>
          <w:iCs/>
          <w:sz w:val="24"/>
        </w:rPr>
        <w:t>Pinus Uncinata</w:t>
      </w:r>
      <w:r w:rsidRPr="000060EA">
        <w:rPr>
          <w:rFonts w:ascii="Times New Roman" w:hAnsi="Times New Roman" w:cs="Times New Roman"/>
          <w:sz w:val="24"/>
        </w:rPr>
        <w:t xml:space="preserve"> Tree Line Ecotones. Implications and Potential Responses to Climate Warming.” </w:t>
      </w:r>
      <w:r w:rsidRPr="000060EA">
        <w:rPr>
          <w:rFonts w:ascii="Times New Roman" w:hAnsi="Times New Roman" w:cs="Times New Roman"/>
          <w:i/>
          <w:iCs/>
          <w:sz w:val="24"/>
        </w:rPr>
        <w:t>Global Ecology and Biogeography</w:t>
      </w:r>
      <w:r w:rsidRPr="000060EA">
        <w:rPr>
          <w:rFonts w:ascii="Times New Roman" w:hAnsi="Times New Roman" w:cs="Times New Roman"/>
          <w:sz w:val="24"/>
        </w:rPr>
        <w:t xml:space="preserve"> 18 (4): 460–72. https://doi.org/10.1111/j.1466-8238.2009.00464.x.</w:t>
      </w:r>
    </w:p>
    <w:p w14:paraId="72D2CF4B" w14:textId="77777777" w:rsidR="000060EA" w:rsidRPr="000060EA" w:rsidRDefault="000060EA" w:rsidP="000060EA"/>
    <w:p w14:paraId="1C676177" w14:textId="77777777" w:rsidR="000060EA" w:rsidRDefault="000060EA" w:rsidP="000060EA">
      <w:pPr>
        <w:pStyle w:val="Bibliography"/>
        <w:rPr>
          <w:rFonts w:ascii="Times New Roman" w:hAnsi="Times New Roman" w:cs="Times New Roman"/>
          <w:sz w:val="24"/>
        </w:rPr>
      </w:pPr>
      <w:r w:rsidRPr="000060EA">
        <w:rPr>
          <w:rFonts w:ascii="Times New Roman" w:hAnsi="Times New Roman" w:cs="Times New Roman"/>
          <w:sz w:val="24"/>
        </w:rPr>
        <w:t xml:space="preserve">Berger-Tal, O., T. Polak, A. Oron, Y. Lubin, B. P. Kotler, and D. Saltz. 2011. “Integrating Animal Behavior and Conservation Biology: A Conceptual Framework.” </w:t>
      </w:r>
      <w:r w:rsidRPr="000060EA">
        <w:rPr>
          <w:rFonts w:ascii="Times New Roman" w:hAnsi="Times New Roman" w:cs="Times New Roman"/>
          <w:i/>
          <w:iCs/>
          <w:sz w:val="24"/>
        </w:rPr>
        <w:t>Behavioral Ecology</w:t>
      </w:r>
      <w:r w:rsidRPr="000060EA">
        <w:rPr>
          <w:rFonts w:ascii="Times New Roman" w:hAnsi="Times New Roman" w:cs="Times New Roman"/>
          <w:sz w:val="24"/>
        </w:rPr>
        <w:t xml:space="preserve"> 22 (2): 236–39. https://doi.org/10.1093/beheco/arq224.</w:t>
      </w:r>
    </w:p>
    <w:p w14:paraId="4512D764" w14:textId="77777777" w:rsidR="000060EA" w:rsidRPr="000060EA" w:rsidRDefault="000060EA" w:rsidP="000060EA"/>
    <w:p w14:paraId="7EDDE3E7" w14:textId="77777777" w:rsidR="000060EA" w:rsidRDefault="000060EA" w:rsidP="000060EA">
      <w:pPr>
        <w:pStyle w:val="Bibliography"/>
        <w:rPr>
          <w:rFonts w:ascii="Times New Roman" w:hAnsi="Times New Roman" w:cs="Times New Roman"/>
          <w:sz w:val="24"/>
        </w:rPr>
      </w:pPr>
      <w:r w:rsidRPr="000060EA">
        <w:rPr>
          <w:rFonts w:ascii="Times New Roman" w:hAnsi="Times New Roman" w:cs="Times New Roman"/>
          <w:sz w:val="24"/>
        </w:rPr>
        <w:t xml:space="preserve">Berger-Tal, Oded, Daniel T. Blumstein, Scott Carroll, Robert N. Fisher, Sarah L. Mesnick, Megan A. Owen, David Saltz, Colleen Cassady St. Claire, and Ronald R. Swaisgood. 2016. “A Systematic Survey of the Integration of Animal Behavior into Conservation: Animal Behavior and Conservation.” </w:t>
      </w:r>
      <w:r w:rsidRPr="000060EA">
        <w:rPr>
          <w:rFonts w:ascii="Times New Roman" w:hAnsi="Times New Roman" w:cs="Times New Roman"/>
          <w:i/>
          <w:iCs/>
          <w:sz w:val="24"/>
        </w:rPr>
        <w:t>Conservation Biology</w:t>
      </w:r>
      <w:r w:rsidRPr="000060EA">
        <w:rPr>
          <w:rFonts w:ascii="Times New Roman" w:hAnsi="Times New Roman" w:cs="Times New Roman"/>
          <w:sz w:val="24"/>
        </w:rPr>
        <w:t xml:space="preserve"> 30 (4): 744–53. https://doi.org/10.1111/cobi.12654.</w:t>
      </w:r>
    </w:p>
    <w:p w14:paraId="217D0730" w14:textId="77777777" w:rsidR="000060EA" w:rsidRPr="000060EA" w:rsidRDefault="000060EA" w:rsidP="000060EA"/>
    <w:p w14:paraId="54897010" w14:textId="77777777" w:rsidR="000060EA" w:rsidRDefault="000060EA" w:rsidP="000060EA">
      <w:pPr>
        <w:pStyle w:val="Bibliography"/>
        <w:rPr>
          <w:rFonts w:ascii="Times New Roman" w:hAnsi="Times New Roman" w:cs="Times New Roman"/>
          <w:sz w:val="24"/>
        </w:rPr>
      </w:pPr>
      <w:r w:rsidRPr="000060EA">
        <w:rPr>
          <w:rFonts w:ascii="Times New Roman" w:hAnsi="Times New Roman" w:cs="Times New Roman"/>
          <w:sz w:val="24"/>
        </w:rPr>
        <w:t xml:space="preserve">Bertness, Mark D., and Ragan Callaway. 1994. “Positive Interactions in Communities.” </w:t>
      </w:r>
      <w:r w:rsidRPr="000060EA">
        <w:rPr>
          <w:rFonts w:ascii="Times New Roman" w:hAnsi="Times New Roman" w:cs="Times New Roman"/>
          <w:i/>
          <w:iCs/>
          <w:sz w:val="24"/>
        </w:rPr>
        <w:t>Trends in Ecology &amp; Evolution</w:t>
      </w:r>
      <w:r w:rsidRPr="000060EA">
        <w:rPr>
          <w:rFonts w:ascii="Times New Roman" w:hAnsi="Times New Roman" w:cs="Times New Roman"/>
          <w:sz w:val="24"/>
        </w:rPr>
        <w:t xml:space="preserve"> 9 (5): 191–93. https://doi.org/10.1016/0169-5347(94)90088-4.</w:t>
      </w:r>
    </w:p>
    <w:p w14:paraId="379CF56C" w14:textId="77777777" w:rsidR="000060EA" w:rsidRPr="000060EA" w:rsidRDefault="000060EA" w:rsidP="000060EA"/>
    <w:p w14:paraId="1B800162" w14:textId="77777777" w:rsidR="000060EA" w:rsidRDefault="000060EA" w:rsidP="000060EA">
      <w:pPr>
        <w:pStyle w:val="Bibliography"/>
        <w:rPr>
          <w:rFonts w:ascii="Times New Roman" w:hAnsi="Times New Roman" w:cs="Times New Roman"/>
          <w:sz w:val="24"/>
        </w:rPr>
      </w:pPr>
      <w:r w:rsidRPr="000060EA">
        <w:rPr>
          <w:rFonts w:ascii="Times New Roman" w:hAnsi="Times New Roman" w:cs="Times New Roman"/>
          <w:sz w:val="24"/>
        </w:rPr>
        <w:t>Bertness, Mark D., and George H. Leonard. 1997. “</w:t>
      </w:r>
      <w:r>
        <w:rPr>
          <w:rFonts w:ascii="Times New Roman" w:hAnsi="Times New Roman" w:cs="Times New Roman"/>
          <w:sz w:val="24"/>
        </w:rPr>
        <w:t>T</w:t>
      </w:r>
      <w:r w:rsidRPr="000060EA">
        <w:rPr>
          <w:rFonts w:ascii="Times New Roman" w:hAnsi="Times New Roman" w:cs="Times New Roman"/>
          <w:sz w:val="24"/>
        </w:rPr>
        <w:t xml:space="preserve">he role of positive interactions in communities: lessons from intertidal habitats.” </w:t>
      </w:r>
      <w:r w:rsidRPr="000060EA">
        <w:rPr>
          <w:rFonts w:ascii="Times New Roman" w:hAnsi="Times New Roman" w:cs="Times New Roman"/>
          <w:i/>
          <w:iCs/>
          <w:sz w:val="24"/>
        </w:rPr>
        <w:t>Ecology</w:t>
      </w:r>
      <w:r w:rsidRPr="000060EA">
        <w:rPr>
          <w:rFonts w:ascii="Times New Roman" w:hAnsi="Times New Roman" w:cs="Times New Roman"/>
          <w:sz w:val="24"/>
        </w:rPr>
        <w:t xml:space="preserve"> 78 (7): 1976–89. https://doi.org/10.1890/0012-9658(1997)078[1976:TROPII]2.0.CO;2.</w:t>
      </w:r>
    </w:p>
    <w:p w14:paraId="18C1DB94" w14:textId="77777777" w:rsidR="000060EA" w:rsidRPr="000060EA" w:rsidRDefault="000060EA" w:rsidP="000060EA"/>
    <w:p w14:paraId="60118179" w14:textId="77777777" w:rsidR="000060EA" w:rsidRDefault="000060EA" w:rsidP="000060EA">
      <w:pPr>
        <w:pStyle w:val="Bibliography"/>
        <w:rPr>
          <w:rFonts w:ascii="Times New Roman" w:hAnsi="Times New Roman" w:cs="Times New Roman"/>
          <w:sz w:val="24"/>
        </w:rPr>
      </w:pPr>
      <w:r w:rsidRPr="000060EA">
        <w:rPr>
          <w:rFonts w:ascii="Times New Roman" w:hAnsi="Times New Roman" w:cs="Times New Roman"/>
          <w:sz w:val="24"/>
        </w:rPr>
        <w:t xml:space="preserve">Bowkett, Andrew E., Francesco Rovero, and Andrew R. Marshall. 2008. “The Use of Camera-Trap Data to Model Habitat Use by Antelope Species in the Udzungwa Mountain Forests, Tanzania.” </w:t>
      </w:r>
      <w:r w:rsidRPr="000060EA">
        <w:rPr>
          <w:rFonts w:ascii="Times New Roman" w:hAnsi="Times New Roman" w:cs="Times New Roman"/>
          <w:i/>
          <w:iCs/>
          <w:sz w:val="24"/>
        </w:rPr>
        <w:t>African Journal of Ecology</w:t>
      </w:r>
      <w:r w:rsidRPr="000060EA">
        <w:rPr>
          <w:rFonts w:ascii="Times New Roman" w:hAnsi="Times New Roman" w:cs="Times New Roman"/>
          <w:sz w:val="24"/>
        </w:rPr>
        <w:t xml:space="preserve"> 46 (4): 479–87. https://doi.org/10.1111/j.1365-2028.2007.00881.x.</w:t>
      </w:r>
    </w:p>
    <w:p w14:paraId="1AA0EE74" w14:textId="77777777" w:rsidR="000060EA" w:rsidRPr="000060EA" w:rsidRDefault="000060EA" w:rsidP="000060EA"/>
    <w:p w14:paraId="2AE89668" w14:textId="77777777" w:rsidR="000060EA" w:rsidRDefault="000060EA" w:rsidP="000060EA">
      <w:pPr>
        <w:pStyle w:val="Bibliography"/>
        <w:rPr>
          <w:rFonts w:ascii="Times New Roman" w:hAnsi="Times New Roman" w:cs="Times New Roman"/>
          <w:sz w:val="24"/>
        </w:rPr>
      </w:pPr>
      <w:r w:rsidRPr="000060EA">
        <w:rPr>
          <w:rFonts w:ascii="Times New Roman" w:hAnsi="Times New Roman" w:cs="Times New Roman"/>
          <w:sz w:val="24"/>
        </w:rPr>
        <w:t xml:space="preserve">Bråthen, Kari Anne, and Christopher Lortie. 2016. “A Portfolio Effect of Shrub Canopy Height on Species Richness in Both Stressful and Competitive Environments.” Edited by Richard Michalet. </w:t>
      </w:r>
      <w:r w:rsidRPr="000060EA">
        <w:rPr>
          <w:rFonts w:ascii="Times New Roman" w:hAnsi="Times New Roman" w:cs="Times New Roman"/>
          <w:i/>
          <w:iCs/>
          <w:sz w:val="24"/>
        </w:rPr>
        <w:t>Functional Ecology</w:t>
      </w:r>
      <w:r w:rsidRPr="000060EA">
        <w:rPr>
          <w:rFonts w:ascii="Times New Roman" w:hAnsi="Times New Roman" w:cs="Times New Roman"/>
          <w:sz w:val="24"/>
        </w:rPr>
        <w:t xml:space="preserve"> 30 (1): 60–69. https://doi.org/10.1111/1365-2435.12458.</w:t>
      </w:r>
    </w:p>
    <w:p w14:paraId="37DEEB73" w14:textId="77777777" w:rsidR="000060EA" w:rsidRPr="000060EA" w:rsidRDefault="000060EA" w:rsidP="000060EA"/>
    <w:p w14:paraId="7DFB622E" w14:textId="77777777" w:rsidR="000060EA" w:rsidRDefault="000060EA" w:rsidP="000060EA">
      <w:pPr>
        <w:pStyle w:val="Bibliography"/>
        <w:rPr>
          <w:rFonts w:ascii="Times New Roman" w:hAnsi="Times New Roman" w:cs="Times New Roman"/>
          <w:sz w:val="24"/>
        </w:rPr>
      </w:pPr>
      <w:r w:rsidRPr="000060EA">
        <w:rPr>
          <w:rFonts w:ascii="Times New Roman" w:hAnsi="Times New Roman" w:cs="Times New Roman"/>
          <w:sz w:val="24"/>
        </w:rPr>
        <w:lastRenderedPageBreak/>
        <w:t xml:space="preserve">Bryant, Fred B., and Paul R. Yarnold. 1995. “Principal-Components Analysis and Exploratory and Confirmatory Factor Analysis.” In </w:t>
      </w:r>
      <w:r w:rsidRPr="000060EA">
        <w:rPr>
          <w:rFonts w:ascii="Times New Roman" w:hAnsi="Times New Roman" w:cs="Times New Roman"/>
          <w:i/>
          <w:iCs/>
          <w:sz w:val="24"/>
        </w:rPr>
        <w:t>Reading and Understanding Multivariate Statistics.</w:t>
      </w:r>
      <w:r w:rsidRPr="000060EA">
        <w:rPr>
          <w:rFonts w:ascii="Times New Roman" w:hAnsi="Times New Roman" w:cs="Times New Roman"/>
          <w:sz w:val="24"/>
        </w:rPr>
        <w:t>, 99–136. Washington,  DC,  US: American Psychological Association.</w:t>
      </w:r>
    </w:p>
    <w:p w14:paraId="2FF282E3" w14:textId="77777777" w:rsidR="000060EA" w:rsidRPr="000060EA" w:rsidRDefault="000060EA" w:rsidP="000060EA"/>
    <w:p w14:paraId="059401D4" w14:textId="77777777" w:rsidR="000060EA" w:rsidRDefault="000060EA" w:rsidP="000060EA">
      <w:pPr>
        <w:pStyle w:val="Bibliography"/>
        <w:rPr>
          <w:rFonts w:ascii="Times New Roman" w:hAnsi="Times New Roman" w:cs="Times New Roman"/>
          <w:sz w:val="24"/>
        </w:rPr>
      </w:pPr>
      <w:r w:rsidRPr="000060EA">
        <w:rPr>
          <w:rFonts w:ascii="Times New Roman" w:hAnsi="Times New Roman" w:cs="Times New Roman"/>
          <w:sz w:val="24"/>
        </w:rPr>
        <w:t xml:space="preserve">Carbone, C., S. Christie, K. Conforti, T. Coulson, N. Franklin, J. R. Ginsberg, M. Griffiths, et al. 2001. “The Use of Photographic Rates to Estimate Densities of Tigers and Other Cryptic Mammals.” </w:t>
      </w:r>
      <w:r w:rsidRPr="000060EA">
        <w:rPr>
          <w:rFonts w:ascii="Times New Roman" w:hAnsi="Times New Roman" w:cs="Times New Roman"/>
          <w:i/>
          <w:iCs/>
          <w:sz w:val="24"/>
        </w:rPr>
        <w:t>Animal Conservation</w:t>
      </w:r>
      <w:r w:rsidRPr="000060EA">
        <w:rPr>
          <w:rFonts w:ascii="Times New Roman" w:hAnsi="Times New Roman" w:cs="Times New Roman"/>
          <w:sz w:val="24"/>
        </w:rPr>
        <w:t xml:space="preserve"> 4 (1): 75–79. https://doi.org/10.1017/S1367943001001081.</w:t>
      </w:r>
    </w:p>
    <w:p w14:paraId="1A16E0CF" w14:textId="77777777" w:rsidR="000060EA" w:rsidRPr="000060EA" w:rsidRDefault="000060EA" w:rsidP="000060EA"/>
    <w:p w14:paraId="7ABB20EA" w14:textId="77777777" w:rsidR="000060EA" w:rsidRDefault="000060EA" w:rsidP="000060EA">
      <w:pPr>
        <w:pStyle w:val="Bibliography"/>
        <w:rPr>
          <w:rFonts w:ascii="Times New Roman" w:hAnsi="Times New Roman" w:cs="Times New Roman"/>
          <w:sz w:val="24"/>
        </w:rPr>
      </w:pPr>
      <w:r w:rsidRPr="000060EA">
        <w:rPr>
          <w:rFonts w:ascii="Times New Roman" w:hAnsi="Times New Roman" w:cs="Times New Roman"/>
          <w:sz w:val="24"/>
        </w:rPr>
        <w:t xml:space="preserve">Chiba, Masahiro, and Tomio Terao. 2014. “Open-Top Chambers with Solar-Heated Air Introduction Tunnels for the High-Temperature Treatment of Paddy Fields.” </w:t>
      </w:r>
      <w:r w:rsidRPr="000060EA">
        <w:rPr>
          <w:rFonts w:ascii="Times New Roman" w:hAnsi="Times New Roman" w:cs="Times New Roman"/>
          <w:i/>
          <w:iCs/>
          <w:sz w:val="24"/>
        </w:rPr>
        <w:t>Plant Production Science</w:t>
      </w:r>
      <w:r w:rsidRPr="000060EA">
        <w:rPr>
          <w:rFonts w:ascii="Times New Roman" w:hAnsi="Times New Roman" w:cs="Times New Roman"/>
          <w:sz w:val="24"/>
        </w:rPr>
        <w:t xml:space="preserve"> 17 (2): 152–65. https://doi.org/10.1626/pps.17.152.</w:t>
      </w:r>
    </w:p>
    <w:p w14:paraId="77EAA84A" w14:textId="77777777" w:rsidR="000060EA" w:rsidRPr="000060EA" w:rsidRDefault="000060EA" w:rsidP="000060EA"/>
    <w:p w14:paraId="004725AF" w14:textId="77777777" w:rsidR="000060EA" w:rsidRDefault="000060EA" w:rsidP="000060EA">
      <w:pPr>
        <w:pStyle w:val="Bibliography"/>
        <w:rPr>
          <w:rFonts w:ascii="Times New Roman" w:hAnsi="Times New Roman" w:cs="Times New Roman"/>
          <w:sz w:val="24"/>
        </w:rPr>
      </w:pPr>
      <w:r w:rsidRPr="000060EA">
        <w:rPr>
          <w:rFonts w:ascii="Times New Roman" w:hAnsi="Times New Roman" w:cs="Times New Roman"/>
          <w:sz w:val="24"/>
        </w:rPr>
        <w:t>Deborah Stout, Jennifer Buck-Diaz, Sara Taylor, and Julie M. Evens. 2014. “Vegetation Mapping and Accuracy Assessment Report for Carrizo Plain National Monument. California Native Plants Society.” https://www.cnps.org/cnps/vegetation/pdf/carrizomapping_rpt2013.pdf.</w:t>
      </w:r>
    </w:p>
    <w:p w14:paraId="447D555C" w14:textId="77777777" w:rsidR="000060EA" w:rsidRPr="000060EA" w:rsidRDefault="000060EA" w:rsidP="000060EA"/>
    <w:p w14:paraId="17407967" w14:textId="77777777" w:rsidR="000060EA" w:rsidRDefault="000060EA" w:rsidP="000060EA">
      <w:pPr>
        <w:pStyle w:val="Bibliography"/>
        <w:rPr>
          <w:rFonts w:ascii="Times New Roman" w:hAnsi="Times New Roman" w:cs="Times New Roman"/>
          <w:sz w:val="24"/>
        </w:rPr>
      </w:pPr>
      <w:r w:rsidRPr="000060EA">
        <w:rPr>
          <w:rFonts w:ascii="Times New Roman" w:hAnsi="Times New Roman" w:cs="Times New Roman"/>
          <w:sz w:val="24"/>
        </w:rPr>
        <w:t xml:space="preserve">Dupuis-Desormeaux, Marc, Zeke Davidson, Mary Mwololo, Edwin Kisio, Sam Taylor, and Suzanne E. MacDonald. 2015. “Testing the Prey-Trap Hypothesis at Two Wildlife Conservancies in Kenya.” Edited by Stephanie S. Romanach. </w:t>
      </w:r>
      <w:r w:rsidRPr="000060EA">
        <w:rPr>
          <w:rFonts w:ascii="Times New Roman" w:hAnsi="Times New Roman" w:cs="Times New Roman"/>
          <w:i/>
          <w:iCs/>
          <w:sz w:val="24"/>
        </w:rPr>
        <w:t>PLOS ONE</w:t>
      </w:r>
      <w:r w:rsidRPr="000060EA">
        <w:rPr>
          <w:rFonts w:ascii="Times New Roman" w:hAnsi="Times New Roman" w:cs="Times New Roman"/>
          <w:sz w:val="24"/>
        </w:rPr>
        <w:t xml:space="preserve"> 10 (10): e0139537. https://doi.org/10.1371/journal.pone.0139537.</w:t>
      </w:r>
    </w:p>
    <w:p w14:paraId="1F7E1127" w14:textId="77777777" w:rsidR="000060EA" w:rsidRPr="000060EA" w:rsidRDefault="000060EA" w:rsidP="000060EA"/>
    <w:p w14:paraId="4264C981" w14:textId="77777777" w:rsidR="000060EA" w:rsidRDefault="000060EA" w:rsidP="000060EA">
      <w:pPr>
        <w:pStyle w:val="Bibliography"/>
        <w:rPr>
          <w:rFonts w:ascii="Times New Roman" w:hAnsi="Times New Roman" w:cs="Times New Roman"/>
          <w:sz w:val="24"/>
        </w:rPr>
      </w:pPr>
      <w:r w:rsidRPr="000060EA">
        <w:rPr>
          <w:rFonts w:ascii="Times New Roman" w:hAnsi="Times New Roman" w:cs="Times New Roman"/>
          <w:sz w:val="24"/>
        </w:rPr>
        <w:t xml:space="preserve">Filazzola, Alessandro, and Christopher J. Lortie. 2014. “A Systematic Review and Conceptual Framework for the Mechanistic Pathways of Nurse Plants: A Systematic Review of Nurse-Plant Mechanisms.” </w:t>
      </w:r>
      <w:r w:rsidRPr="000060EA">
        <w:rPr>
          <w:rFonts w:ascii="Times New Roman" w:hAnsi="Times New Roman" w:cs="Times New Roman"/>
          <w:i/>
          <w:iCs/>
          <w:sz w:val="24"/>
        </w:rPr>
        <w:t>Global Ecology and Biogeography</w:t>
      </w:r>
      <w:r w:rsidRPr="000060EA">
        <w:rPr>
          <w:rFonts w:ascii="Times New Roman" w:hAnsi="Times New Roman" w:cs="Times New Roman"/>
          <w:sz w:val="24"/>
        </w:rPr>
        <w:t xml:space="preserve"> 23 (12): 1335–45. https://doi.org/10.1111/geb.12202.</w:t>
      </w:r>
    </w:p>
    <w:p w14:paraId="2F932684" w14:textId="77777777" w:rsidR="000060EA" w:rsidRPr="000060EA" w:rsidRDefault="000060EA" w:rsidP="000060EA"/>
    <w:p w14:paraId="3B3968D3" w14:textId="77777777" w:rsidR="000060EA" w:rsidRDefault="000060EA" w:rsidP="000060EA">
      <w:pPr>
        <w:pStyle w:val="Bibliography"/>
        <w:rPr>
          <w:rFonts w:ascii="Times New Roman" w:hAnsi="Times New Roman" w:cs="Times New Roman"/>
          <w:sz w:val="24"/>
        </w:rPr>
      </w:pPr>
      <w:r w:rsidRPr="000060EA">
        <w:rPr>
          <w:rFonts w:ascii="Times New Roman" w:hAnsi="Times New Roman" w:cs="Times New Roman"/>
          <w:sz w:val="24"/>
        </w:rPr>
        <w:t xml:space="preserve">Gibelin, A.-L., and M. Déqué. 2003. “Anthropogenic Climate Change over the Mediterranean Region Simulated by a Global Variable Resolution Model.” </w:t>
      </w:r>
      <w:r w:rsidRPr="000060EA">
        <w:rPr>
          <w:rFonts w:ascii="Times New Roman" w:hAnsi="Times New Roman" w:cs="Times New Roman"/>
          <w:i/>
          <w:iCs/>
          <w:sz w:val="24"/>
        </w:rPr>
        <w:t>Climate Dynamics</w:t>
      </w:r>
      <w:r w:rsidRPr="000060EA">
        <w:rPr>
          <w:rFonts w:ascii="Times New Roman" w:hAnsi="Times New Roman" w:cs="Times New Roman"/>
          <w:sz w:val="24"/>
        </w:rPr>
        <w:t xml:space="preserve"> 20 (4): 327–39. https://doi.org/10.1007/s00382-002-0277-1.</w:t>
      </w:r>
    </w:p>
    <w:p w14:paraId="24773C72" w14:textId="77777777" w:rsidR="000060EA" w:rsidRPr="000060EA" w:rsidRDefault="000060EA" w:rsidP="000060EA"/>
    <w:p w14:paraId="0D56BA6F" w14:textId="77777777" w:rsidR="000060EA" w:rsidRDefault="000060EA" w:rsidP="000060EA">
      <w:pPr>
        <w:pStyle w:val="Bibliography"/>
        <w:rPr>
          <w:rFonts w:ascii="Times New Roman" w:hAnsi="Times New Roman" w:cs="Times New Roman"/>
          <w:sz w:val="24"/>
        </w:rPr>
      </w:pPr>
      <w:r w:rsidRPr="000060EA">
        <w:rPr>
          <w:rFonts w:ascii="Times New Roman" w:hAnsi="Times New Roman" w:cs="Times New Roman"/>
          <w:sz w:val="24"/>
        </w:rPr>
        <w:t xml:space="preserve">Gómez-Aparicio, Lorena, Regino Zamora, Jose M. Gómez, Jose A. Hódar, Jorge Castro, and Elena Baraza. 2004. “APPLYING PLANT FACILITATION TO FOREST RESTORATION: A META-ANALYSIS OF THE USE OF SHRUBS AS NURSE PLANTS.” </w:t>
      </w:r>
      <w:r w:rsidRPr="000060EA">
        <w:rPr>
          <w:rFonts w:ascii="Times New Roman" w:hAnsi="Times New Roman" w:cs="Times New Roman"/>
          <w:i/>
          <w:iCs/>
          <w:sz w:val="24"/>
        </w:rPr>
        <w:t>Ecological Applications</w:t>
      </w:r>
      <w:r w:rsidRPr="000060EA">
        <w:rPr>
          <w:rFonts w:ascii="Times New Roman" w:hAnsi="Times New Roman" w:cs="Times New Roman"/>
          <w:sz w:val="24"/>
        </w:rPr>
        <w:t xml:space="preserve"> 14 (4): 1128–38. https://doi.org/10.1890/03-5084.</w:t>
      </w:r>
    </w:p>
    <w:p w14:paraId="533ADFB5" w14:textId="77777777" w:rsidR="000060EA" w:rsidRPr="000060EA" w:rsidRDefault="000060EA" w:rsidP="000060EA"/>
    <w:p w14:paraId="14A5031D" w14:textId="77777777" w:rsidR="000060EA" w:rsidRDefault="000060EA" w:rsidP="000060EA">
      <w:pPr>
        <w:pStyle w:val="Bibliography"/>
        <w:rPr>
          <w:rFonts w:ascii="Times New Roman" w:hAnsi="Times New Roman" w:cs="Times New Roman"/>
          <w:sz w:val="24"/>
        </w:rPr>
      </w:pPr>
      <w:r w:rsidRPr="000060EA">
        <w:rPr>
          <w:rFonts w:ascii="Times New Roman" w:hAnsi="Times New Roman" w:cs="Times New Roman"/>
          <w:sz w:val="24"/>
        </w:rPr>
        <w:t xml:space="preserve">Gupta, S. Das. 1960. “Point Biserial Correlation Coefficient and Its Generalization.” </w:t>
      </w:r>
      <w:r w:rsidRPr="000060EA">
        <w:rPr>
          <w:rFonts w:ascii="Times New Roman" w:hAnsi="Times New Roman" w:cs="Times New Roman"/>
          <w:i/>
          <w:iCs/>
          <w:sz w:val="24"/>
        </w:rPr>
        <w:t>Psychometrika</w:t>
      </w:r>
      <w:r w:rsidRPr="000060EA">
        <w:rPr>
          <w:rFonts w:ascii="Times New Roman" w:hAnsi="Times New Roman" w:cs="Times New Roman"/>
          <w:sz w:val="24"/>
        </w:rPr>
        <w:t xml:space="preserve"> 25 (4): 393–408. https://doi.org/10.1007/BF02289756.</w:t>
      </w:r>
    </w:p>
    <w:p w14:paraId="197539A4" w14:textId="77777777" w:rsidR="000060EA" w:rsidRPr="000060EA" w:rsidRDefault="000060EA" w:rsidP="000060EA"/>
    <w:p w14:paraId="413114B5" w14:textId="77777777" w:rsidR="000060EA" w:rsidRDefault="000060EA" w:rsidP="000060EA">
      <w:pPr>
        <w:pStyle w:val="Bibliography"/>
        <w:rPr>
          <w:rFonts w:ascii="Times New Roman" w:hAnsi="Times New Roman" w:cs="Times New Roman"/>
          <w:sz w:val="24"/>
        </w:rPr>
      </w:pPr>
      <w:r w:rsidRPr="000060EA">
        <w:rPr>
          <w:rFonts w:ascii="Times New Roman" w:hAnsi="Times New Roman" w:cs="Times New Roman"/>
          <w:sz w:val="24"/>
        </w:rPr>
        <w:lastRenderedPageBreak/>
        <w:t>Jonathan</w:t>
      </w:r>
      <w:r>
        <w:rPr>
          <w:rFonts w:ascii="Times New Roman" w:hAnsi="Times New Roman" w:cs="Times New Roman"/>
          <w:sz w:val="24"/>
        </w:rPr>
        <w:t xml:space="preserve"> Messerli, Annick Bertrand, José</w:t>
      </w:r>
      <w:r w:rsidRPr="000060EA">
        <w:rPr>
          <w:rFonts w:ascii="Times New Roman" w:hAnsi="Times New Roman" w:cs="Times New Roman"/>
          <w:sz w:val="24"/>
        </w:rPr>
        <w:t>e Bourassa, Gilles Belanger, Yves Castonguay, Gaetan Tremblay, Vern Baron, and Philippe Seguin. 2015. “P</w:t>
      </w:r>
      <w:r>
        <w:rPr>
          <w:rFonts w:ascii="Times New Roman" w:hAnsi="Times New Roman" w:cs="Times New Roman"/>
          <w:sz w:val="24"/>
        </w:rPr>
        <w:t>erformance</w:t>
      </w:r>
      <w:r>
        <w:rPr>
          <w:rFonts w:ascii="Times New Roman" w:hAnsi="Times New Roman" w:cs="Times New Roman"/>
          <w:sz w:val="24"/>
        </w:rPr>
        <w:tab/>
        <w:t>of</w:t>
      </w:r>
      <w:r>
        <w:rPr>
          <w:rFonts w:ascii="Times New Roman" w:hAnsi="Times New Roman" w:cs="Times New Roman"/>
          <w:sz w:val="24"/>
        </w:rPr>
        <w:tab/>
        <w:t>Low-Cost</w:t>
      </w:r>
      <w:r>
        <w:rPr>
          <w:rFonts w:ascii="Times New Roman" w:hAnsi="Times New Roman" w:cs="Times New Roman"/>
          <w:sz w:val="24"/>
        </w:rPr>
        <w:tab/>
        <w:t xml:space="preserve">Open-Top </w:t>
      </w:r>
      <w:r w:rsidRPr="000060EA">
        <w:rPr>
          <w:rFonts w:ascii="Times New Roman" w:hAnsi="Times New Roman" w:cs="Times New Roman"/>
          <w:sz w:val="24"/>
        </w:rPr>
        <w:t>Chambers</w:t>
      </w:r>
      <w:r w:rsidRPr="000060EA">
        <w:rPr>
          <w:rFonts w:ascii="Times New Roman" w:hAnsi="Times New Roman" w:cs="Times New Roman"/>
          <w:sz w:val="24"/>
        </w:rPr>
        <w:tab/>
        <w:t>to</w:t>
      </w:r>
      <w:r w:rsidRPr="000060EA">
        <w:rPr>
          <w:rFonts w:ascii="Times New Roman" w:hAnsi="Times New Roman" w:cs="Times New Roman"/>
          <w:sz w:val="24"/>
        </w:rPr>
        <w:tab/>
        <w:t>Study</w:t>
      </w:r>
      <w:r w:rsidRPr="000060EA">
        <w:rPr>
          <w:rFonts w:ascii="Times New Roman" w:hAnsi="Times New Roman" w:cs="Times New Roman"/>
          <w:sz w:val="24"/>
        </w:rPr>
        <w:tab/>
        <w:t>Long-Term</w:t>
      </w:r>
      <w:r w:rsidRPr="000060EA">
        <w:rPr>
          <w:rFonts w:ascii="Times New Roman" w:hAnsi="Times New Roman" w:cs="Times New Roman"/>
          <w:sz w:val="24"/>
        </w:rPr>
        <w:tab/>
        <w:t xml:space="preserve"> Effects</w:t>
      </w:r>
      <w:r w:rsidRPr="000060EA">
        <w:rPr>
          <w:rFonts w:ascii="Times New Roman" w:hAnsi="Times New Roman" w:cs="Times New Roman"/>
          <w:sz w:val="24"/>
        </w:rPr>
        <w:tab/>
        <w:t>of</w:t>
      </w:r>
      <w:r w:rsidRPr="000060EA">
        <w:rPr>
          <w:rFonts w:ascii="Times New Roman" w:hAnsi="Times New Roman" w:cs="Times New Roman"/>
          <w:sz w:val="24"/>
        </w:rPr>
        <w:tab/>
        <w:t>Carbon</w:t>
      </w:r>
      <w:r w:rsidRPr="000060EA">
        <w:rPr>
          <w:rFonts w:ascii="Times New Roman" w:hAnsi="Times New Roman" w:cs="Times New Roman"/>
          <w:sz w:val="24"/>
        </w:rPr>
        <w:tab/>
        <w:t>Dioxide</w:t>
      </w:r>
      <w:r w:rsidRPr="000060EA">
        <w:rPr>
          <w:rFonts w:ascii="Times New Roman" w:hAnsi="Times New Roman" w:cs="Times New Roman"/>
          <w:sz w:val="24"/>
        </w:rPr>
        <w:tab/>
        <w:t>and</w:t>
      </w:r>
      <w:r w:rsidRPr="000060EA">
        <w:rPr>
          <w:rFonts w:ascii="Times New Roman" w:hAnsi="Times New Roman" w:cs="Times New Roman"/>
          <w:sz w:val="24"/>
        </w:rPr>
        <w:tab/>
        <w:t>Climate</w:t>
      </w:r>
      <w:r w:rsidRPr="000060EA">
        <w:rPr>
          <w:rFonts w:ascii="Times New Roman" w:hAnsi="Times New Roman" w:cs="Times New Roman"/>
          <w:sz w:val="24"/>
        </w:rPr>
        <w:tab/>
        <w:t>under</w:t>
      </w:r>
      <w:r w:rsidRPr="000060EA">
        <w:rPr>
          <w:rFonts w:ascii="Times New Roman" w:hAnsi="Times New Roman" w:cs="Times New Roman"/>
          <w:sz w:val="24"/>
        </w:rPr>
        <w:tab/>
        <w:t>Field</w:t>
      </w:r>
      <w:r w:rsidRPr="000060EA">
        <w:rPr>
          <w:rFonts w:ascii="Times New Roman" w:hAnsi="Times New Roman" w:cs="Times New Roman"/>
          <w:sz w:val="24"/>
        </w:rPr>
        <w:tab/>
        <w:t>Conditio</w:t>
      </w:r>
      <w:r>
        <w:rPr>
          <w:rFonts w:ascii="Times New Roman" w:hAnsi="Times New Roman" w:cs="Times New Roman"/>
          <w:sz w:val="24"/>
        </w:rPr>
        <w:t>ns</w:t>
      </w:r>
      <w:r w:rsidRPr="000060EA">
        <w:rPr>
          <w:rFonts w:ascii="Times New Roman" w:hAnsi="Times New Roman" w:cs="Times New Roman"/>
          <w:sz w:val="24"/>
        </w:rPr>
        <w:t xml:space="preserve">” </w:t>
      </w:r>
      <w:r w:rsidRPr="000060EA">
        <w:rPr>
          <w:rFonts w:ascii="Times New Roman" w:hAnsi="Times New Roman" w:cs="Times New Roman"/>
          <w:i/>
          <w:iCs/>
          <w:sz w:val="24"/>
        </w:rPr>
        <w:t>Agronomy Journal 107</w:t>
      </w:r>
      <w:r w:rsidRPr="000060EA">
        <w:rPr>
          <w:rFonts w:ascii="Times New Roman" w:hAnsi="Times New Roman" w:cs="Times New Roman"/>
          <w:sz w:val="24"/>
        </w:rPr>
        <w:t xml:space="preserve"> (3): 916–20.</w:t>
      </w:r>
    </w:p>
    <w:p w14:paraId="12F42C36" w14:textId="77777777" w:rsidR="000060EA" w:rsidRPr="000060EA" w:rsidRDefault="000060EA" w:rsidP="000060EA"/>
    <w:p w14:paraId="3C50DFE5" w14:textId="77777777" w:rsidR="000060EA" w:rsidRDefault="000060EA" w:rsidP="000060EA">
      <w:pPr>
        <w:pStyle w:val="Bibliography"/>
        <w:rPr>
          <w:rFonts w:ascii="Times New Roman" w:hAnsi="Times New Roman" w:cs="Times New Roman"/>
          <w:sz w:val="24"/>
        </w:rPr>
      </w:pPr>
      <w:r w:rsidRPr="000060EA">
        <w:rPr>
          <w:rFonts w:ascii="Times New Roman" w:hAnsi="Times New Roman" w:cs="Times New Roman"/>
          <w:sz w:val="24"/>
        </w:rPr>
        <w:t xml:space="preserve">Karanth, K. Ullas. 1995. “Estimating Tiger Panthera Tigris Populations from Camera-Trap Data Using Capture—Recapture Models.” </w:t>
      </w:r>
      <w:r w:rsidRPr="000060EA">
        <w:rPr>
          <w:rFonts w:ascii="Times New Roman" w:hAnsi="Times New Roman" w:cs="Times New Roman"/>
          <w:i/>
          <w:iCs/>
          <w:sz w:val="24"/>
        </w:rPr>
        <w:t>Biological Conservation</w:t>
      </w:r>
      <w:r w:rsidRPr="000060EA">
        <w:rPr>
          <w:rFonts w:ascii="Times New Roman" w:hAnsi="Times New Roman" w:cs="Times New Roman"/>
          <w:sz w:val="24"/>
        </w:rPr>
        <w:t xml:space="preserve"> 71 (3): 333–38. https://doi.org/10.1016/0006-3207(94)00057-W.</w:t>
      </w:r>
    </w:p>
    <w:p w14:paraId="05AA2A96" w14:textId="77777777" w:rsidR="000060EA" w:rsidRPr="000060EA" w:rsidRDefault="000060EA" w:rsidP="000060EA"/>
    <w:p w14:paraId="6C308086" w14:textId="77777777" w:rsidR="000060EA" w:rsidRDefault="000060EA" w:rsidP="000060EA">
      <w:pPr>
        <w:pStyle w:val="Bibliography"/>
        <w:rPr>
          <w:rFonts w:ascii="Times New Roman" w:hAnsi="Times New Roman" w:cs="Times New Roman"/>
          <w:sz w:val="24"/>
        </w:rPr>
      </w:pPr>
      <w:r w:rsidRPr="000060EA">
        <w:rPr>
          <w:rFonts w:ascii="Times New Roman" w:hAnsi="Times New Roman" w:cs="Times New Roman"/>
          <w:sz w:val="24"/>
        </w:rPr>
        <w:t xml:space="preserve">Kogan, Felix, and Wei Guo. 2015. “2006–2015 Mega-Drought in the Western USA and Its Monitoring from Space Data.” </w:t>
      </w:r>
      <w:r w:rsidRPr="000060EA">
        <w:rPr>
          <w:rFonts w:ascii="Times New Roman" w:hAnsi="Times New Roman" w:cs="Times New Roman"/>
          <w:i/>
          <w:iCs/>
          <w:sz w:val="24"/>
        </w:rPr>
        <w:t>Geomatics, Natural Hazards and Risk</w:t>
      </w:r>
      <w:r w:rsidRPr="000060EA">
        <w:rPr>
          <w:rFonts w:ascii="Times New Roman" w:hAnsi="Times New Roman" w:cs="Times New Roman"/>
          <w:sz w:val="24"/>
        </w:rPr>
        <w:t xml:space="preserve"> 6 (8): 651–68. https://doi.org/10.1080/19475705.2015.1079265.</w:t>
      </w:r>
    </w:p>
    <w:p w14:paraId="1BBF9230" w14:textId="77777777" w:rsidR="000060EA" w:rsidRPr="000060EA" w:rsidRDefault="000060EA" w:rsidP="000060EA"/>
    <w:p w14:paraId="1F57F882" w14:textId="77777777" w:rsidR="000060EA" w:rsidRDefault="000060EA" w:rsidP="000060EA">
      <w:pPr>
        <w:pStyle w:val="Bibliography"/>
        <w:rPr>
          <w:rFonts w:ascii="Times New Roman" w:hAnsi="Times New Roman" w:cs="Times New Roman"/>
          <w:sz w:val="24"/>
        </w:rPr>
      </w:pPr>
      <w:r w:rsidRPr="000060EA">
        <w:rPr>
          <w:rFonts w:ascii="Times New Roman" w:hAnsi="Times New Roman" w:cs="Times New Roman"/>
          <w:sz w:val="24"/>
        </w:rPr>
        <w:t xml:space="preserve">Lortie, Christopher J., Alessandro Filazzola, and Diego A. Sotomayor. 2016a. “Functional Assessment of Animal Interactions with Shrub-Facilitation Complexes: A Formal Synthesis and Conceptual Framework.” Edited by Richard Michalet. </w:t>
      </w:r>
      <w:r w:rsidRPr="000060EA">
        <w:rPr>
          <w:rFonts w:ascii="Times New Roman" w:hAnsi="Times New Roman" w:cs="Times New Roman"/>
          <w:i/>
          <w:iCs/>
          <w:sz w:val="24"/>
        </w:rPr>
        <w:t>Functional Ecology</w:t>
      </w:r>
      <w:r w:rsidRPr="000060EA">
        <w:rPr>
          <w:rFonts w:ascii="Times New Roman" w:hAnsi="Times New Roman" w:cs="Times New Roman"/>
          <w:sz w:val="24"/>
        </w:rPr>
        <w:t xml:space="preserve"> 30 (1): 41–51. https://doi.org/10.1111/1365-2435.12530.</w:t>
      </w:r>
    </w:p>
    <w:p w14:paraId="0CE54821" w14:textId="77777777" w:rsidR="000060EA" w:rsidRPr="000060EA" w:rsidRDefault="000060EA" w:rsidP="000060EA"/>
    <w:p w14:paraId="530CD69B" w14:textId="77777777" w:rsidR="000060EA" w:rsidRDefault="000060EA" w:rsidP="000060EA">
      <w:pPr>
        <w:pStyle w:val="Bibliography"/>
        <w:ind w:left="0" w:firstLine="0"/>
        <w:rPr>
          <w:rFonts w:ascii="Times New Roman" w:hAnsi="Times New Roman" w:cs="Times New Roman"/>
          <w:sz w:val="24"/>
        </w:rPr>
      </w:pPr>
      <w:r>
        <w:rPr>
          <w:rFonts w:ascii="Times New Roman" w:hAnsi="Times New Roman" w:cs="Times New Roman"/>
          <w:sz w:val="24"/>
        </w:rPr>
        <w:t>Lortie, Christopher J</w:t>
      </w:r>
      <w:r w:rsidRPr="000060EA">
        <w:rPr>
          <w:rFonts w:ascii="Times New Roman" w:hAnsi="Times New Roman" w:cs="Times New Roman"/>
          <w:sz w:val="24"/>
        </w:rPr>
        <w:t xml:space="preserve">. 2016b. “Functional Assessment of Animal Interactions with Shrub-Facilitation Complexes: A Formal Synthesis and Conceptual Framework.” Edited by Richard Michalet. </w:t>
      </w:r>
      <w:r w:rsidRPr="000060EA">
        <w:rPr>
          <w:rFonts w:ascii="Times New Roman" w:hAnsi="Times New Roman" w:cs="Times New Roman"/>
          <w:i/>
          <w:iCs/>
          <w:sz w:val="24"/>
        </w:rPr>
        <w:t>Functional Ecology</w:t>
      </w:r>
      <w:r w:rsidRPr="000060EA">
        <w:rPr>
          <w:rFonts w:ascii="Times New Roman" w:hAnsi="Times New Roman" w:cs="Times New Roman"/>
          <w:sz w:val="24"/>
        </w:rPr>
        <w:t xml:space="preserve"> 30 (1): 41–51. https://doi.org/10.1111/1365-2435.12530.</w:t>
      </w:r>
    </w:p>
    <w:p w14:paraId="2E91D020" w14:textId="77777777" w:rsidR="000060EA" w:rsidRPr="000060EA" w:rsidRDefault="000060EA" w:rsidP="000060EA"/>
    <w:p w14:paraId="2AEA30F8" w14:textId="77777777" w:rsidR="000060EA" w:rsidRDefault="000060EA" w:rsidP="000060EA">
      <w:pPr>
        <w:pStyle w:val="Bibliography"/>
        <w:rPr>
          <w:rFonts w:ascii="Times New Roman" w:hAnsi="Times New Roman" w:cs="Times New Roman"/>
          <w:sz w:val="24"/>
        </w:rPr>
      </w:pPr>
      <w:r w:rsidRPr="000060EA">
        <w:rPr>
          <w:rFonts w:ascii="Times New Roman" w:hAnsi="Times New Roman" w:cs="Times New Roman"/>
          <w:sz w:val="24"/>
        </w:rPr>
        <w:t xml:space="preserve">Lortie, Christopher J., Eva Gruber, Alex Filazzola, Taylor Noble, and Michael Westphal. 2018. “The Groot Effect: Plant Facilitation and Desert Shrub Regrowth Following Extensive Damage.” </w:t>
      </w:r>
      <w:r w:rsidRPr="000060EA">
        <w:rPr>
          <w:rFonts w:ascii="Times New Roman" w:hAnsi="Times New Roman" w:cs="Times New Roman"/>
          <w:i/>
          <w:iCs/>
          <w:sz w:val="24"/>
        </w:rPr>
        <w:t>Ecology and Evolution</w:t>
      </w:r>
      <w:r w:rsidRPr="000060EA">
        <w:rPr>
          <w:rFonts w:ascii="Times New Roman" w:hAnsi="Times New Roman" w:cs="Times New Roman"/>
          <w:sz w:val="24"/>
        </w:rPr>
        <w:t xml:space="preserve"> 8 (1): 706–15. https://doi.org/10.1002/ece3.3671.</w:t>
      </w:r>
    </w:p>
    <w:p w14:paraId="75656FA9" w14:textId="77777777" w:rsidR="000060EA" w:rsidRPr="000060EA" w:rsidRDefault="000060EA" w:rsidP="000060EA"/>
    <w:p w14:paraId="4F7990DE" w14:textId="77777777" w:rsidR="000060EA" w:rsidRDefault="000060EA" w:rsidP="000060EA">
      <w:pPr>
        <w:pStyle w:val="Bibliography"/>
        <w:rPr>
          <w:rFonts w:ascii="Times New Roman" w:hAnsi="Times New Roman" w:cs="Times New Roman"/>
          <w:sz w:val="24"/>
        </w:rPr>
      </w:pPr>
      <w:r w:rsidRPr="000060EA">
        <w:rPr>
          <w:rFonts w:ascii="Times New Roman" w:hAnsi="Times New Roman" w:cs="Times New Roman"/>
          <w:sz w:val="24"/>
        </w:rPr>
        <w:t xml:space="preserve">MacDonald, Glen M. 2007. “Severe and Sustained Drought in Southern California and the West: Present Conditions and Insights from the Past on Causes and Impacts.” </w:t>
      </w:r>
      <w:r w:rsidRPr="000060EA">
        <w:rPr>
          <w:rFonts w:ascii="Times New Roman" w:hAnsi="Times New Roman" w:cs="Times New Roman"/>
          <w:i/>
          <w:iCs/>
          <w:sz w:val="24"/>
        </w:rPr>
        <w:t>Quaternary International</w:t>
      </w:r>
      <w:r w:rsidRPr="000060EA">
        <w:rPr>
          <w:rFonts w:ascii="Times New Roman" w:hAnsi="Times New Roman" w:cs="Times New Roman"/>
          <w:sz w:val="24"/>
        </w:rPr>
        <w:t xml:space="preserve"> 173–174 (October): 87–100. https://doi.org/10.1016/j.quaint.2007.03.012.</w:t>
      </w:r>
    </w:p>
    <w:p w14:paraId="05B772D6" w14:textId="77777777" w:rsidR="000060EA" w:rsidRPr="000060EA" w:rsidRDefault="000060EA" w:rsidP="000060EA"/>
    <w:p w14:paraId="69BD3B94" w14:textId="77777777" w:rsidR="000060EA" w:rsidRDefault="000060EA" w:rsidP="000060EA">
      <w:pPr>
        <w:pStyle w:val="Bibliography"/>
        <w:rPr>
          <w:rFonts w:ascii="Times New Roman" w:hAnsi="Times New Roman" w:cs="Times New Roman"/>
          <w:sz w:val="24"/>
        </w:rPr>
      </w:pPr>
      <w:r w:rsidRPr="000060EA">
        <w:rPr>
          <w:rFonts w:ascii="Times New Roman" w:hAnsi="Times New Roman" w:cs="Times New Roman"/>
          <w:sz w:val="24"/>
        </w:rPr>
        <w:t xml:space="preserve">Maestre, Fernando T., Ragan M. Callaway, Fernando Valladares, and Christopher J. Lortie. 2009. “Refining the Stress-Gradient Hypothesis for Competition and Facilitation in Plant Communities.” </w:t>
      </w:r>
      <w:r w:rsidRPr="000060EA">
        <w:rPr>
          <w:rFonts w:ascii="Times New Roman" w:hAnsi="Times New Roman" w:cs="Times New Roman"/>
          <w:i/>
          <w:iCs/>
          <w:sz w:val="24"/>
        </w:rPr>
        <w:t>Journal of Ecology</w:t>
      </w:r>
      <w:r w:rsidRPr="000060EA">
        <w:rPr>
          <w:rFonts w:ascii="Times New Roman" w:hAnsi="Times New Roman" w:cs="Times New Roman"/>
          <w:sz w:val="24"/>
        </w:rPr>
        <w:t xml:space="preserve"> 97 (2): 199–205. https://doi.org/10.1111/j.1365-2745.2008.01476.x.</w:t>
      </w:r>
    </w:p>
    <w:p w14:paraId="1BA393AE" w14:textId="77777777" w:rsidR="000060EA" w:rsidRPr="000060EA" w:rsidRDefault="000060EA" w:rsidP="000060EA"/>
    <w:p w14:paraId="6D6537CD" w14:textId="77777777" w:rsidR="000060EA" w:rsidRPr="000060EA" w:rsidRDefault="000060EA" w:rsidP="000060EA">
      <w:pPr>
        <w:pStyle w:val="Bibliography"/>
        <w:rPr>
          <w:rFonts w:ascii="Times New Roman" w:hAnsi="Times New Roman" w:cs="Times New Roman"/>
          <w:sz w:val="24"/>
        </w:rPr>
      </w:pPr>
      <w:r w:rsidRPr="000060EA">
        <w:rPr>
          <w:rFonts w:ascii="Times New Roman" w:hAnsi="Times New Roman" w:cs="Times New Roman"/>
          <w:sz w:val="24"/>
        </w:rPr>
        <w:t xml:space="preserve">Michalet, Richard, Yoann Le Bagousse-Pinguet, Jean-Paul Maalouf, and Christopher J. Lortie. 2014. “Two Alternatives to the Stress-Gradient Hypothesis at the Edge of Life: The Collapse of Facilitation and the Switch from Facilitation to Competition.” Edited by Michael Palmer. </w:t>
      </w:r>
      <w:r w:rsidRPr="000060EA">
        <w:rPr>
          <w:rFonts w:ascii="Times New Roman" w:hAnsi="Times New Roman" w:cs="Times New Roman"/>
          <w:i/>
          <w:iCs/>
          <w:sz w:val="24"/>
        </w:rPr>
        <w:t>Journal of Vegetation Science</w:t>
      </w:r>
      <w:r w:rsidRPr="000060EA">
        <w:rPr>
          <w:rFonts w:ascii="Times New Roman" w:hAnsi="Times New Roman" w:cs="Times New Roman"/>
          <w:sz w:val="24"/>
        </w:rPr>
        <w:t xml:space="preserve"> 25 (2): 609–13. https://doi.org/10.1111/jvs.12123.</w:t>
      </w:r>
    </w:p>
    <w:p w14:paraId="5F1A9926" w14:textId="77777777" w:rsidR="000060EA" w:rsidRDefault="000060EA" w:rsidP="000060EA">
      <w:pPr>
        <w:pStyle w:val="Bibliography"/>
        <w:rPr>
          <w:rFonts w:ascii="Times New Roman" w:hAnsi="Times New Roman" w:cs="Times New Roman"/>
          <w:sz w:val="24"/>
        </w:rPr>
      </w:pPr>
      <w:r w:rsidRPr="000060EA">
        <w:rPr>
          <w:rFonts w:ascii="Times New Roman" w:hAnsi="Times New Roman" w:cs="Times New Roman"/>
          <w:sz w:val="24"/>
        </w:rPr>
        <w:lastRenderedPageBreak/>
        <w:t>Michelle D. Anderson. 2004. “Ephedra Nevadensis. In: Fire Effects Information System.” U.S. Department of Agriculture, Forest Service, Rocky Mountain Research Station, Fire Sciences Laboratory. https://www.fs.fed.us/database/feis/plants/shrub/ephnev/all.html.</w:t>
      </w:r>
    </w:p>
    <w:p w14:paraId="1A723361" w14:textId="77777777" w:rsidR="000060EA" w:rsidRPr="000060EA" w:rsidRDefault="000060EA" w:rsidP="000060EA"/>
    <w:p w14:paraId="2A29CB49" w14:textId="77777777" w:rsidR="000060EA" w:rsidRDefault="000060EA" w:rsidP="000060EA">
      <w:pPr>
        <w:pStyle w:val="Bibliography"/>
        <w:rPr>
          <w:rFonts w:ascii="Times New Roman" w:hAnsi="Times New Roman" w:cs="Times New Roman"/>
          <w:sz w:val="24"/>
        </w:rPr>
      </w:pPr>
      <w:r w:rsidRPr="000060EA">
        <w:rPr>
          <w:rFonts w:ascii="Times New Roman" w:hAnsi="Times New Roman" w:cs="Times New Roman"/>
          <w:sz w:val="24"/>
        </w:rPr>
        <w:t xml:space="preserve">Noble, Taylor J., Christopher J. Lortie, Michael Westphal, and H. Scott Butterfield. 2016. “A Picture Is Worth a Thousand Data Points: An Imagery Dataset of Paired Shrub-Open Microsites within the Carrizo Plain National Monument.” </w:t>
      </w:r>
      <w:r w:rsidRPr="000060EA">
        <w:rPr>
          <w:rFonts w:ascii="Times New Roman" w:hAnsi="Times New Roman" w:cs="Times New Roman"/>
          <w:i/>
          <w:iCs/>
          <w:sz w:val="24"/>
        </w:rPr>
        <w:t>GigaScience</w:t>
      </w:r>
      <w:r w:rsidRPr="000060EA">
        <w:rPr>
          <w:rFonts w:ascii="Times New Roman" w:hAnsi="Times New Roman" w:cs="Times New Roman"/>
          <w:sz w:val="24"/>
        </w:rPr>
        <w:t xml:space="preserve"> 5 (1). https://doi.org/10.1186/s13742-016-0145-2.</w:t>
      </w:r>
    </w:p>
    <w:p w14:paraId="20686818" w14:textId="77777777" w:rsidR="000060EA" w:rsidRPr="000060EA" w:rsidRDefault="000060EA" w:rsidP="000060EA"/>
    <w:p w14:paraId="606E1983" w14:textId="77777777" w:rsidR="000060EA" w:rsidRDefault="000060EA" w:rsidP="000060EA">
      <w:pPr>
        <w:pStyle w:val="Bibliography"/>
        <w:rPr>
          <w:rFonts w:ascii="Times New Roman" w:hAnsi="Times New Roman" w:cs="Times New Roman"/>
          <w:sz w:val="24"/>
        </w:rPr>
      </w:pPr>
      <w:r w:rsidRPr="000060EA">
        <w:rPr>
          <w:rFonts w:ascii="Times New Roman" w:hAnsi="Times New Roman" w:cs="Times New Roman"/>
          <w:sz w:val="24"/>
        </w:rPr>
        <w:t xml:space="preserve">Noonan, Michael J., Chris Newman, Andrew Markham, Kirstin Bilham, Christina D. Buesching, and David W. Macdonald. 2018. “In Situ Behavioral Plasticity as Compensation for Weather Variability: Implications for Future Climate Change.” </w:t>
      </w:r>
      <w:r w:rsidRPr="000060EA">
        <w:rPr>
          <w:rFonts w:ascii="Times New Roman" w:hAnsi="Times New Roman" w:cs="Times New Roman"/>
          <w:i/>
          <w:iCs/>
          <w:sz w:val="24"/>
        </w:rPr>
        <w:t>Climatic Change</w:t>
      </w:r>
      <w:r w:rsidRPr="000060EA">
        <w:rPr>
          <w:rFonts w:ascii="Times New Roman" w:hAnsi="Times New Roman" w:cs="Times New Roman"/>
          <w:sz w:val="24"/>
        </w:rPr>
        <w:t xml:space="preserve"> 149 (3–4): 457–71. https://doi.org/10.1007/s10584-018-2248-5.</w:t>
      </w:r>
    </w:p>
    <w:p w14:paraId="7AD5AAA7" w14:textId="77777777" w:rsidR="000060EA" w:rsidRPr="000060EA" w:rsidRDefault="000060EA" w:rsidP="000060EA"/>
    <w:p w14:paraId="7200B05E" w14:textId="77777777" w:rsidR="000060EA" w:rsidRDefault="000060EA" w:rsidP="000060EA">
      <w:pPr>
        <w:pStyle w:val="Bibliography"/>
        <w:rPr>
          <w:rFonts w:ascii="Times New Roman" w:hAnsi="Times New Roman" w:cs="Times New Roman"/>
          <w:sz w:val="24"/>
        </w:rPr>
      </w:pPr>
      <w:r w:rsidRPr="000060EA">
        <w:rPr>
          <w:rFonts w:ascii="Times New Roman" w:hAnsi="Times New Roman" w:cs="Times New Roman"/>
          <w:sz w:val="24"/>
        </w:rPr>
        <w:t xml:space="preserve">O’Connell, Allan F., James D. Nichols, and K. Ullas Karanth, eds. 2011. </w:t>
      </w:r>
      <w:r w:rsidRPr="000060EA">
        <w:rPr>
          <w:rFonts w:ascii="Times New Roman" w:hAnsi="Times New Roman" w:cs="Times New Roman"/>
          <w:i/>
          <w:iCs/>
          <w:sz w:val="24"/>
        </w:rPr>
        <w:t>Camera Traps in Animal Ecology</w:t>
      </w:r>
      <w:r w:rsidRPr="000060EA">
        <w:rPr>
          <w:rFonts w:ascii="Times New Roman" w:hAnsi="Times New Roman" w:cs="Times New Roman"/>
          <w:sz w:val="24"/>
        </w:rPr>
        <w:t>. Tokyo: Springer Japan. https://doi.org/10.1007/978-4-431-99495-4.</w:t>
      </w:r>
    </w:p>
    <w:p w14:paraId="1F7AEEFA" w14:textId="77777777" w:rsidR="000060EA" w:rsidRPr="000060EA" w:rsidRDefault="000060EA" w:rsidP="000060EA"/>
    <w:p w14:paraId="4A2EA4CB" w14:textId="77777777" w:rsidR="000060EA" w:rsidRDefault="000060EA" w:rsidP="000060EA">
      <w:pPr>
        <w:pStyle w:val="Bibliography"/>
        <w:rPr>
          <w:rFonts w:ascii="Times New Roman" w:hAnsi="Times New Roman" w:cs="Times New Roman"/>
          <w:sz w:val="24"/>
        </w:rPr>
      </w:pPr>
      <w:r w:rsidRPr="000060EA">
        <w:rPr>
          <w:rFonts w:ascii="Times New Roman" w:hAnsi="Times New Roman" w:cs="Times New Roman"/>
          <w:sz w:val="24"/>
        </w:rPr>
        <w:t xml:space="preserve">Rosenzweig, Cynthia, David Karoly, Marta Vicarelli, Peter Neofotis, Qigang Wu, Gino Casassa, Annette Menzel, et al. 2008. “Attributing Physical and Biological Impacts to Anthropogenic Climate Change.” </w:t>
      </w:r>
      <w:r w:rsidRPr="000060EA">
        <w:rPr>
          <w:rFonts w:ascii="Times New Roman" w:hAnsi="Times New Roman" w:cs="Times New Roman"/>
          <w:i/>
          <w:iCs/>
          <w:sz w:val="24"/>
        </w:rPr>
        <w:t>Nature</w:t>
      </w:r>
      <w:r w:rsidRPr="000060EA">
        <w:rPr>
          <w:rFonts w:ascii="Times New Roman" w:hAnsi="Times New Roman" w:cs="Times New Roman"/>
          <w:sz w:val="24"/>
        </w:rPr>
        <w:t xml:space="preserve"> 453 (May): 353.</w:t>
      </w:r>
    </w:p>
    <w:p w14:paraId="7A74CD85" w14:textId="77777777" w:rsidR="000060EA" w:rsidRPr="000060EA" w:rsidRDefault="000060EA" w:rsidP="000060EA"/>
    <w:p w14:paraId="6DFD55FC" w14:textId="77777777" w:rsidR="000060EA" w:rsidRDefault="000060EA" w:rsidP="000060EA">
      <w:pPr>
        <w:pStyle w:val="Bibliography"/>
        <w:rPr>
          <w:rFonts w:ascii="Times New Roman" w:hAnsi="Times New Roman" w:cs="Times New Roman"/>
          <w:sz w:val="24"/>
        </w:rPr>
      </w:pPr>
      <w:r w:rsidRPr="000060EA">
        <w:rPr>
          <w:rFonts w:ascii="Times New Roman" w:hAnsi="Times New Roman" w:cs="Times New Roman"/>
          <w:sz w:val="24"/>
        </w:rPr>
        <w:t xml:space="preserve">Rovero, Francesco, and Andrew R. Marshall. 2009. “Camera Trapping Photographic Rate as an Index of Density in Forest Ungulates.” </w:t>
      </w:r>
      <w:r w:rsidRPr="000060EA">
        <w:rPr>
          <w:rFonts w:ascii="Times New Roman" w:hAnsi="Times New Roman" w:cs="Times New Roman"/>
          <w:i/>
          <w:iCs/>
          <w:sz w:val="24"/>
        </w:rPr>
        <w:t>Journal of Applied Ecology</w:t>
      </w:r>
      <w:r w:rsidRPr="000060EA">
        <w:rPr>
          <w:rFonts w:ascii="Times New Roman" w:hAnsi="Times New Roman" w:cs="Times New Roman"/>
          <w:sz w:val="24"/>
        </w:rPr>
        <w:t xml:space="preserve"> 46 (5): 1011–17. https://doi.org/10.1111/j.1365-2664.2009.01705.x.</w:t>
      </w:r>
    </w:p>
    <w:p w14:paraId="2AD88954" w14:textId="77777777" w:rsidR="000060EA" w:rsidRPr="000060EA" w:rsidRDefault="000060EA" w:rsidP="000060EA"/>
    <w:p w14:paraId="50191AD4" w14:textId="77777777" w:rsidR="000060EA" w:rsidRDefault="000060EA" w:rsidP="000060EA">
      <w:pPr>
        <w:pStyle w:val="Bibliography"/>
        <w:rPr>
          <w:rFonts w:ascii="Times New Roman" w:hAnsi="Times New Roman" w:cs="Times New Roman"/>
          <w:sz w:val="24"/>
        </w:rPr>
      </w:pPr>
      <w:r w:rsidRPr="000060EA">
        <w:rPr>
          <w:rFonts w:ascii="Times New Roman" w:hAnsi="Times New Roman" w:cs="Times New Roman"/>
          <w:sz w:val="24"/>
        </w:rPr>
        <w:t xml:space="preserve">Tattini, Massimiliano, Damiano Remorini, Patrizia Pinelli, Giovanni Agati, Erica Saracini, Maria Laura Traversi, and Rossano Massai. 2006. “Morpho-Anatomical, Physiological and Biochemical Adjustments in Response to Root Zone Salinity Stress and High Solar Radiation in Two Mediterranean Evergreen Shrubs, Myrtus Communis and Pistacia Lentiscus.” </w:t>
      </w:r>
      <w:r w:rsidRPr="000060EA">
        <w:rPr>
          <w:rFonts w:ascii="Times New Roman" w:hAnsi="Times New Roman" w:cs="Times New Roman"/>
          <w:i/>
          <w:iCs/>
          <w:sz w:val="24"/>
        </w:rPr>
        <w:t>New Phytologist</w:t>
      </w:r>
      <w:r w:rsidRPr="000060EA">
        <w:rPr>
          <w:rFonts w:ascii="Times New Roman" w:hAnsi="Times New Roman" w:cs="Times New Roman"/>
          <w:sz w:val="24"/>
        </w:rPr>
        <w:t xml:space="preserve"> 170 (4): 779–94. https://doi.org/10.1111/j.1469-8137.2006.01723.x.</w:t>
      </w:r>
    </w:p>
    <w:p w14:paraId="6E272382" w14:textId="77777777" w:rsidR="000060EA" w:rsidRPr="000060EA" w:rsidRDefault="000060EA" w:rsidP="000060EA"/>
    <w:p w14:paraId="6E8A3307" w14:textId="77777777" w:rsidR="000060EA" w:rsidRDefault="000060EA" w:rsidP="000060EA">
      <w:pPr>
        <w:pStyle w:val="Bibliography"/>
        <w:rPr>
          <w:rFonts w:ascii="Times New Roman" w:hAnsi="Times New Roman" w:cs="Times New Roman"/>
          <w:sz w:val="24"/>
        </w:rPr>
      </w:pPr>
      <w:r w:rsidRPr="000060EA">
        <w:rPr>
          <w:rFonts w:ascii="Times New Roman" w:hAnsi="Times New Roman" w:cs="Times New Roman"/>
          <w:sz w:val="24"/>
        </w:rPr>
        <w:t xml:space="preserve">Trolliet, Franck, Marie-Claude Huynen, Cédric Vermeulen, and Alain Hambuckers. 2014. “Use of Camera Traps for Wildlife Studies. A Review.” </w:t>
      </w:r>
      <w:r w:rsidRPr="000060EA">
        <w:rPr>
          <w:rFonts w:ascii="Times New Roman" w:hAnsi="Times New Roman" w:cs="Times New Roman"/>
          <w:i/>
          <w:iCs/>
          <w:sz w:val="24"/>
        </w:rPr>
        <w:t>Biotechnol. Agron. Soc. Environ.</w:t>
      </w:r>
      <w:r w:rsidRPr="000060EA">
        <w:rPr>
          <w:rFonts w:ascii="Times New Roman" w:hAnsi="Times New Roman" w:cs="Times New Roman"/>
          <w:sz w:val="24"/>
        </w:rPr>
        <w:t>, 9.</w:t>
      </w:r>
    </w:p>
    <w:p w14:paraId="46D476AC" w14:textId="77777777" w:rsidR="000060EA" w:rsidRPr="000060EA" w:rsidRDefault="000060EA" w:rsidP="000060EA"/>
    <w:p w14:paraId="5FD98A4F" w14:textId="77777777" w:rsidR="000060EA" w:rsidRDefault="000060EA" w:rsidP="000060EA">
      <w:pPr>
        <w:pStyle w:val="Bibliography"/>
        <w:rPr>
          <w:rFonts w:ascii="Times New Roman" w:hAnsi="Times New Roman" w:cs="Times New Roman"/>
          <w:sz w:val="24"/>
        </w:rPr>
      </w:pPr>
      <w:r w:rsidRPr="000060EA">
        <w:rPr>
          <w:rFonts w:ascii="Times New Roman" w:hAnsi="Times New Roman" w:cs="Times New Roman"/>
          <w:sz w:val="24"/>
        </w:rPr>
        <w:t xml:space="preserve">Wang, Youshi, Chengjin Chu, Fernando T. Maestre, and Gang Wang. 2008. “On the Relevance of Facilitation in Alpine Meadow Communities: An Experimental Assessment with Multiple Species Differing in Their Ecological Optimum.” </w:t>
      </w:r>
      <w:r w:rsidRPr="000060EA">
        <w:rPr>
          <w:rFonts w:ascii="Times New Roman" w:hAnsi="Times New Roman" w:cs="Times New Roman"/>
          <w:i/>
          <w:iCs/>
          <w:sz w:val="24"/>
        </w:rPr>
        <w:t>Acta Oecologica</w:t>
      </w:r>
      <w:r w:rsidRPr="000060EA">
        <w:rPr>
          <w:rFonts w:ascii="Times New Roman" w:hAnsi="Times New Roman" w:cs="Times New Roman"/>
          <w:sz w:val="24"/>
        </w:rPr>
        <w:t xml:space="preserve"> 33 (1): 108–13. https://doi.org/10.1016/j.actao.2007.10.002.</w:t>
      </w:r>
    </w:p>
    <w:p w14:paraId="379BF322" w14:textId="77777777" w:rsidR="000060EA" w:rsidRPr="000060EA" w:rsidRDefault="000060EA" w:rsidP="000060EA"/>
    <w:p w14:paraId="74CB318C" w14:textId="77777777" w:rsidR="000060EA" w:rsidRPr="000060EA" w:rsidRDefault="000060EA" w:rsidP="000060EA">
      <w:pPr>
        <w:pStyle w:val="Bibliography"/>
        <w:rPr>
          <w:rFonts w:ascii="Times New Roman" w:hAnsi="Times New Roman" w:cs="Times New Roman"/>
          <w:sz w:val="24"/>
        </w:rPr>
      </w:pPr>
      <w:r w:rsidRPr="000060EA">
        <w:rPr>
          <w:rFonts w:ascii="Times New Roman" w:hAnsi="Times New Roman" w:cs="Times New Roman"/>
          <w:sz w:val="24"/>
        </w:rPr>
        <w:lastRenderedPageBreak/>
        <w:t xml:space="preserve">Welshofer, Kileigh B., Phoebe L. Zarnetske, Nina K. Lany, and Luke A.E. Thompson. 2018. “Open-Top Chambers for Temperature Manipulation in Taller-Stature Plant Communities.” Edited by Sarah Goslee. </w:t>
      </w:r>
      <w:r w:rsidRPr="000060EA">
        <w:rPr>
          <w:rFonts w:ascii="Times New Roman" w:hAnsi="Times New Roman" w:cs="Times New Roman"/>
          <w:i/>
          <w:iCs/>
          <w:sz w:val="24"/>
        </w:rPr>
        <w:t>Methods in Ecology and Evolution</w:t>
      </w:r>
      <w:r w:rsidRPr="000060EA">
        <w:rPr>
          <w:rFonts w:ascii="Times New Roman" w:hAnsi="Times New Roman" w:cs="Times New Roman"/>
          <w:sz w:val="24"/>
        </w:rPr>
        <w:t xml:space="preserve"> 9 (2): 254–59. https://doi.org/10.1111/2041-210X.12863.</w:t>
      </w:r>
    </w:p>
    <w:p w14:paraId="3238ABAA" w14:textId="77777777" w:rsidR="00CF5CE1" w:rsidRPr="003A7D6A" w:rsidRDefault="000060EA" w:rsidP="00AA1EBB">
      <w:pPr>
        <w:rPr>
          <w:rFonts w:asciiTheme="majorBidi" w:hAnsiTheme="majorBidi" w:cstheme="majorBidi"/>
          <w:sz w:val="24"/>
          <w:szCs w:val="24"/>
        </w:rPr>
      </w:pPr>
      <w:r>
        <w:rPr>
          <w:rFonts w:asciiTheme="majorBidi" w:hAnsiTheme="majorBidi" w:cstheme="majorBidi"/>
          <w:sz w:val="24"/>
          <w:szCs w:val="24"/>
        </w:rPr>
        <w:fldChar w:fldCharType="end"/>
      </w:r>
    </w:p>
    <w:sectPr w:rsidR="00CF5CE1" w:rsidRPr="003A7D6A" w:rsidSect="00306C0B">
      <w:headerReference w:type="default" r:id="rId1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6CE9F6" w14:textId="77777777" w:rsidR="007E3999" w:rsidRDefault="007E3999" w:rsidP="00306C0B">
      <w:pPr>
        <w:spacing w:after="0" w:line="240" w:lineRule="auto"/>
      </w:pPr>
      <w:r>
        <w:separator/>
      </w:r>
    </w:p>
  </w:endnote>
  <w:endnote w:type="continuationSeparator" w:id="0">
    <w:p w14:paraId="0018F9FF" w14:textId="77777777" w:rsidR="007E3999" w:rsidRDefault="007E3999" w:rsidP="00306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Arial"/>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Segoe UI">
    <w:altName w:val="Arial"/>
    <w:panose1 w:val="00000000000000000000"/>
    <w:charset w:val="00"/>
    <w:family w:val="swiss"/>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charset w:val="00"/>
    <w:family w:val="swiss"/>
    <w:pitch w:val="variable"/>
    <w:sig w:usb0="E0002AFF" w:usb1="C000247B"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53F55A" w14:textId="77777777" w:rsidR="007E3999" w:rsidRDefault="007E3999" w:rsidP="00306C0B">
      <w:pPr>
        <w:spacing w:after="0" w:line="240" w:lineRule="auto"/>
      </w:pPr>
      <w:r>
        <w:separator/>
      </w:r>
    </w:p>
  </w:footnote>
  <w:footnote w:type="continuationSeparator" w:id="0">
    <w:p w14:paraId="22D7EB30" w14:textId="77777777" w:rsidR="007E3999" w:rsidRDefault="007E3999" w:rsidP="00306C0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CD9569" w14:textId="77777777" w:rsidR="007E3999" w:rsidRDefault="007E3999" w:rsidP="00306C0B">
    <w:pPr>
      <w:pStyle w:val="Header"/>
    </w:pPr>
    <w:r>
      <w:t>Ghazian MSc Thesis Proposal</w:t>
    </w:r>
  </w:p>
  <w:p w14:paraId="04E9CD2B" w14:textId="77777777" w:rsidR="007E3999" w:rsidRDefault="007E3999" w:rsidP="00306C0B">
    <w:pPr>
      <w:pStyle w:val="Header"/>
    </w:pPr>
    <w:r>
      <w:t>Fall 2018</w:t>
    </w:r>
  </w:p>
  <w:p w14:paraId="18708CF1" w14:textId="77777777" w:rsidR="007E3999" w:rsidRDefault="007E399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46D28"/>
    <w:multiLevelType w:val="hybridMultilevel"/>
    <w:tmpl w:val="5DF02D2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9053D00"/>
    <w:multiLevelType w:val="hybridMultilevel"/>
    <w:tmpl w:val="D1F4053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4CCE2F6F"/>
    <w:multiLevelType w:val="hybridMultilevel"/>
    <w:tmpl w:val="DEBA2ED8"/>
    <w:lvl w:ilvl="0" w:tplc="5DBA2652">
      <w:start w:val="1"/>
      <w:numFmt w:val="lowerLetter"/>
      <w:lvlText w:val="%1)"/>
      <w:lvlJc w:val="left"/>
      <w:pPr>
        <w:ind w:left="720" w:hanging="360"/>
      </w:pPr>
      <w:rPr>
        <w:rFonts w:hint="default"/>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54EE7EBE"/>
    <w:multiLevelType w:val="hybridMultilevel"/>
    <w:tmpl w:val="2BF24B3E"/>
    <w:lvl w:ilvl="0" w:tplc="6B5AF8BC">
      <w:start w:val="1"/>
      <w:numFmt w:val="bullet"/>
      <w:lvlText w:val=""/>
      <w:lvlJc w:val="left"/>
      <w:pPr>
        <w:ind w:left="840" w:hanging="360"/>
      </w:pPr>
      <w:rPr>
        <w:rFonts w:ascii="Symbol" w:hAnsi="Symbol" w:hint="default"/>
      </w:rPr>
    </w:lvl>
    <w:lvl w:ilvl="1" w:tplc="10090003" w:tentative="1">
      <w:start w:val="1"/>
      <w:numFmt w:val="bullet"/>
      <w:lvlText w:val="o"/>
      <w:lvlJc w:val="left"/>
      <w:pPr>
        <w:ind w:left="1560" w:hanging="360"/>
      </w:pPr>
      <w:rPr>
        <w:rFonts w:ascii="Courier New" w:hAnsi="Courier New" w:cs="Courier New" w:hint="default"/>
      </w:rPr>
    </w:lvl>
    <w:lvl w:ilvl="2" w:tplc="10090005" w:tentative="1">
      <w:start w:val="1"/>
      <w:numFmt w:val="bullet"/>
      <w:lvlText w:val=""/>
      <w:lvlJc w:val="left"/>
      <w:pPr>
        <w:ind w:left="2280" w:hanging="360"/>
      </w:pPr>
      <w:rPr>
        <w:rFonts w:ascii="Wingdings" w:hAnsi="Wingdings" w:hint="default"/>
      </w:rPr>
    </w:lvl>
    <w:lvl w:ilvl="3" w:tplc="10090001" w:tentative="1">
      <w:start w:val="1"/>
      <w:numFmt w:val="bullet"/>
      <w:lvlText w:val=""/>
      <w:lvlJc w:val="left"/>
      <w:pPr>
        <w:ind w:left="3000" w:hanging="360"/>
      </w:pPr>
      <w:rPr>
        <w:rFonts w:ascii="Symbol" w:hAnsi="Symbol" w:hint="default"/>
      </w:rPr>
    </w:lvl>
    <w:lvl w:ilvl="4" w:tplc="10090003" w:tentative="1">
      <w:start w:val="1"/>
      <w:numFmt w:val="bullet"/>
      <w:lvlText w:val="o"/>
      <w:lvlJc w:val="left"/>
      <w:pPr>
        <w:ind w:left="3720" w:hanging="360"/>
      </w:pPr>
      <w:rPr>
        <w:rFonts w:ascii="Courier New" w:hAnsi="Courier New" w:cs="Courier New" w:hint="default"/>
      </w:rPr>
    </w:lvl>
    <w:lvl w:ilvl="5" w:tplc="10090005" w:tentative="1">
      <w:start w:val="1"/>
      <w:numFmt w:val="bullet"/>
      <w:lvlText w:val=""/>
      <w:lvlJc w:val="left"/>
      <w:pPr>
        <w:ind w:left="4440" w:hanging="360"/>
      </w:pPr>
      <w:rPr>
        <w:rFonts w:ascii="Wingdings" w:hAnsi="Wingdings" w:hint="default"/>
      </w:rPr>
    </w:lvl>
    <w:lvl w:ilvl="6" w:tplc="10090001" w:tentative="1">
      <w:start w:val="1"/>
      <w:numFmt w:val="bullet"/>
      <w:lvlText w:val=""/>
      <w:lvlJc w:val="left"/>
      <w:pPr>
        <w:ind w:left="5160" w:hanging="360"/>
      </w:pPr>
      <w:rPr>
        <w:rFonts w:ascii="Symbol" w:hAnsi="Symbol" w:hint="default"/>
      </w:rPr>
    </w:lvl>
    <w:lvl w:ilvl="7" w:tplc="10090003" w:tentative="1">
      <w:start w:val="1"/>
      <w:numFmt w:val="bullet"/>
      <w:lvlText w:val="o"/>
      <w:lvlJc w:val="left"/>
      <w:pPr>
        <w:ind w:left="5880" w:hanging="360"/>
      </w:pPr>
      <w:rPr>
        <w:rFonts w:ascii="Courier New" w:hAnsi="Courier New" w:cs="Courier New" w:hint="default"/>
      </w:rPr>
    </w:lvl>
    <w:lvl w:ilvl="8" w:tplc="10090005" w:tentative="1">
      <w:start w:val="1"/>
      <w:numFmt w:val="bullet"/>
      <w:lvlText w:val=""/>
      <w:lvlJc w:val="left"/>
      <w:pPr>
        <w:ind w:left="660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7CE"/>
    <w:rsid w:val="000060EA"/>
    <w:rsid w:val="00033092"/>
    <w:rsid w:val="0004161F"/>
    <w:rsid w:val="00045A2F"/>
    <w:rsid w:val="00095317"/>
    <w:rsid w:val="000A04A9"/>
    <w:rsid w:val="000C492A"/>
    <w:rsid w:val="000D236D"/>
    <w:rsid w:val="000E05B0"/>
    <w:rsid w:val="000E35A4"/>
    <w:rsid w:val="000F2903"/>
    <w:rsid w:val="0010173E"/>
    <w:rsid w:val="00127194"/>
    <w:rsid w:val="001346DA"/>
    <w:rsid w:val="001433BF"/>
    <w:rsid w:val="001475B9"/>
    <w:rsid w:val="001600F9"/>
    <w:rsid w:val="001672CC"/>
    <w:rsid w:val="00181038"/>
    <w:rsid w:val="00191084"/>
    <w:rsid w:val="001A487F"/>
    <w:rsid w:val="001D5CF5"/>
    <w:rsid w:val="001E69F6"/>
    <w:rsid w:val="001F21D3"/>
    <w:rsid w:val="00200278"/>
    <w:rsid w:val="0020351C"/>
    <w:rsid w:val="00206BC2"/>
    <w:rsid w:val="00245FE0"/>
    <w:rsid w:val="00266463"/>
    <w:rsid w:val="00273D20"/>
    <w:rsid w:val="00292E45"/>
    <w:rsid w:val="002A2680"/>
    <w:rsid w:val="002A6DBD"/>
    <w:rsid w:val="002C01D0"/>
    <w:rsid w:val="002E66CD"/>
    <w:rsid w:val="002E7789"/>
    <w:rsid w:val="00306C0B"/>
    <w:rsid w:val="0031656F"/>
    <w:rsid w:val="0032634D"/>
    <w:rsid w:val="00347995"/>
    <w:rsid w:val="00357E33"/>
    <w:rsid w:val="00363359"/>
    <w:rsid w:val="0037117F"/>
    <w:rsid w:val="003726E7"/>
    <w:rsid w:val="00390F58"/>
    <w:rsid w:val="003A1405"/>
    <w:rsid w:val="003A4A8F"/>
    <w:rsid w:val="003A7D6A"/>
    <w:rsid w:val="003C25B1"/>
    <w:rsid w:val="003C275B"/>
    <w:rsid w:val="003C4281"/>
    <w:rsid w:val="003D6BD1"/>
    <w:rsid w:val="00405858"/>
    <w:rsid w:val="00407DAB"/>
    <w:rsid w:val="004474B4"/>
    <w:rsid w:val="004822B8"/>
    <w:rsid w:val="00496625"/>
    <w:rsid w:val="00496EC7"/>
    <w:rsid w:val="004A06E2"/>
    <w:rsid w:val="004A2ECD"/>
    <w:rsid w:val="004A6972"/>
    <w:rsid w:val="004C0D75"/>
    <w:rsid w:val="004E5A1D"/>
    <w:rsid w:val="004E7244"/>
    <w:rsid w:val="005021A7"/>
    <w:rsid w:val="00526C1F"/>
    <w:rsid w:val="00546072"/>
    <w:rsid w:val="0054713F"/>
    <w:rsid w:val="005625A6"/>
    <w:rsid w:val="005843A6"/>
    <w:rsid w:val="00590D30"/>
    <w:rsid w:val="005950F3"/>
    <w:rsid w:val="00596CAD"/>
    <w:rsid w:val="005A0795"/>
    <w:rsid w:val="005A3797"/>
    <w:rsid w:val="005C6B9B"/>
    <w:rsid w:val="005D4633"/>
    <w:rsid w:val="005F787B"/>
    <w:rsid w:val="006162D6"/>
    <w:rsid w:val="00635286"/>
    <w:rsid w:val="006D798B"/>
    <w:rsid w:val="006E3D84"/>
    <w:rsid w:val="00746A22"/>
    <w:rsid w:val="0076230D"/>
    <w:rsid w:val="00770ADC"/>
    <w:rsid w:val="00783531"/>
    <w:rsid w:val="00793B2D"/>
    <w:rsid w:val="007A30B8"/>
    <w:rsid w:val="007A3E34"/>
    <w:rsid w:val="007B3B4C"/>
    <w:rsid w:val="007C4AB1"/>
    <w:rsid w:val="007D3F0B"/>
    <w:rsid w:val="007E0068"/>
    <w:rsid w:val="007E3999"/>
    <w:rsid w:val="007E6AD1"/>
    <w:rsid w:val="00814D19"/>
    <w:rsid w:val="008245EC"/>
    <w:rsid w:val="0082792E"/>
    <w:rsid w:val="00860E24"/>
    <w:rsid w:val="0086689A"/>
    <w:rsid w:val="00873B57"/>
    <w:rsid w:val="00925F69"/>
    <w:rsid w:val="00943078"/>
    <w:rsid w:val="009901FD"/>
    <w:rsid w:val="00993568"/>
    <w:rsid w:val="009B3688"/>
    <w:rsid w:val="009E78DD"/>
    <w:rsid w:val="00A11578"/>
    <w:rsid w:val="00A17843"/>
    <w:rsid w:val="00A24F1B"/>
    <w:rsid w:val="00A31FB9"/>
    <w:rsid w:val="00A5686C"/>
    <w:rsid w:val="00A80E03"/>
    <w:rsid w:val="00AA1EBB"/>
    <w:rsid w:val="00AA25C4"/>
    <w:rsid w:val="00AB57C9"/>
    <w:rsid w:val="00AE0E85"/>
    <w:rsid w:val="00B258EB"/>
    <w:rsid w:val="00B360D4"/>
    <w:rsid w:val="00B6094B"/>
    <w:rsid w:val="00B86F1E"/>
    <w:rsid w:val="00B91746"/>
    <w:rsid w:val="00B9318A"/>
    <w:rsid w:val="00BA4AD2"/>
    <w:rsid w:val="00BA5722"/>
    <w:rsid w:val="00BB4F3B"/>
    <w:rsid w:val="00BD0B7B"/>
    <w:rsid w:val="00C51E06"/>
    <w:rsid w:val="00C823E4"/>
    <w:rsid w:val="00C83680"/>
    <w:rsid w:val="00CA0045"/>
    <w:rsid w:val="00CA3BC2"/>
    <w:rsid w:val="00CB24C5"/>
    <w:rsid w:val="00CB2643"/>
    <w:rsid w:val="00CF552B"/>
    <w:rsid w:val="00CF5CE1"/>
    <w:rsid w:val="00D33E54"/>
    <w:rsid w:val="00D725F9"/>
    <w:rsid w:val="00D84289"/>
    <w:rsid w:val="00DD5CFC"/>
    <w:rsid w:val="00DF31E8"/>
    <w:rsid w:val="00E458F3"/>
    <w:rsid w:val="00E55F08"/>
    <w:rsid w:val="00E573C2"/>
    <w:rsid w:val="00E617B9"/>
    <w:rsid w:val="00E83E58"/>
    <w:rsid w:val="00E96BC5"/>
    <w:rsid w:val="00EE0D1D"/>
    <w:rsid w:val="00F05693"/>
    <w:rsid w:val="00F2146B"/>
    <w:rsid w:val="00F4231E"/>
    <w:rsid w:val="00F6105D"/>
    <w:rsid w:val="00F637CE"/>
    <w:rsid w:val="00F81F4A"/>
    <w:rsid w:val="00F85F7D"/>
    <w:rsid w:val="00FA2855"/>
    <w:rsid w:val="00FB2FBF"/>
    <w:rsid w:val="00FB3773"/>
    <w:rsid w:val="00FC49C1"/>
    <w:rsid w:val="00FC561F"/>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A0C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4A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783531"/>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CF5CE1"/>
    <w:pPr>
      <w:spacing w:after="0" w:line="240" w:lineRule="auto"/>
      <w:ind w:left="720" w:hanging="720"/>
    </w:pPr>
  </w:style>
  <w:style w:type="paragraph" w:styleId="ListParagraph">
    <w:name w:val="List Paragraph"/>
    <w:basedOn w:val="Normal"/>
    <w:uiPriority w:val="34"/>
    <w:qFormat/>
    <w:rsid w:val="00292E45"/>
    <w:pPr>
      <w:ind w:left="720"/>
      <w:contextualSpacing/>
    </w:pPr>
  </w:style>
  <w:style w:type="paragraph" w:styleId="Header">
    <w:name w:val="header"/>
    <w:basedOn w:val="Normal"/>
    <w:link w:val="HeaderChar"/>
    <w:uiPriority w:val="99"/>
    <w:unhideWhenUsed/>
    <w:rsid w:val="00306C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6C0B"/>
  </w:style>
  <w:style w:type="paragraph" w:styleId="Footer">
    <w:name w:val="footer"/>
    <w:basedOn w:val="Normal"/>
    <w:link w:val="FooterChar"/>
    <w:uiPriority w:val="99"/>
    <w:unhideWhenUsed/>
    <w:rsid w:val="00306C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C0B"/>
  </w:style>
  <w:style w:type="character" w:styleId="Hyperlink">
    <w:name w:val="Hyperlink"/>
    <w:basedOn w:val="DefaultParagraphFont"/>
    <w:uiPriority w:val="99"/>
    <w:unhideWhenUsed/>
    <w:rsid w:val="00A17843"/>
    <w:rPr>
      <w:color w:val="0563C1" w:themeColor="hyperlink"/>
      <w:u w:val="single"/>
    </w:rPr>
  </w:style>
  <w:style w:type="paragraph" w:styleId="BalloonText">
    <w:name w:val="Balloon Text"/>
    <w:basedOn w:val="Normal"/>
    <w:link w:val="BalloonTextChar"/>
    <w:uiPriority w:val="99"/>
    <w:semiHidden/>
    <w:unhideWhenUsed/>
    <w:rsid w:val="00FB37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3773"/>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4A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783531"/>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CF5CE1"/>
    <w:pPr>
      <w:spacing w:after="0" w:line="240" w:lineRule="auto"/>
      <w:ind w:left="720" w:hanging="720"/>
    </w:pPr>
  </w:style>
  <w:style w:type="paragraph" w:styleId="ListParagraph">
    <w:name w:val="List Paragraph"/>
    <w:basedOn w:val="Normal"/>
    <w:uiPriority w:val="34"/>
    <w:qFormat/>
    <w:rsid w:val="00292E45"/>
    <w:pPr>
      <w:ind w:left="720"/>
      <w:contextualSpacing/>
    </w:pPr>
  </w:style>
  <w:style w:type="paragraph" w:styleId="Header">
    <w:name w:val="header"/>
    <w:basedOn w:val="Normal"/>
    <w:link w:val="HeaderChar"/>
    <w:uiPriority w:val="99"/>
    <w:unhideWhenUsed/>
    <w:rsid w:val="00306C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6C0B"/>
  </w:style>
  <w:style w:type="paragraph" w:styleId="Footer">
    <w:name w:val="footer"/>
    <w:basedOn w:val="Normal"/>
    <w:link w:val="FooterChar"/>
    <w:uiPriority w:val="99"/>
    <w:unhideWhenUsed/>
    <w:rsid w:val="00306C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C0B"/>
  </w:style>
  <w:style w:type="character" w:styleId="Hyperlink">
    <w:name w:val="Hyperlink"/>
    <w:basedOn w:val="DefaultParagraphFont"/>
    <w:uiPriority w:val="99"/>
    <w:unhideWhenUsed/>
    <w:rsid w:val="00A17843"/>
    <w:rPr>
      <w:color w:val="0563C1" w:themeColor="hyperlink"/>
      <w:u w:val="single"/>
    </w:rPr>
  </w:style>
  <w:style w:type="paragraph" w:styleId="BalloonText">
    <w:name w:val="Balloon Text"/>
    <w:basedOn w:val="Normal"/>
    <w:link w:val="BalloonTextChar"/>
    <w:uiPriority w:val="99"/>
    <w:semiHidden/>
    <w:unhideWhenUsed/>
    <w:rsid w:val="00FB37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37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A511A-DF52-8444-BEBB-91071FC11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2377</TotalTime>
  <Pages>17</Pages>
  <Words>10176</Words>
  <Characters>58004</Characters>
  <Application>Microsoft Macintosh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Nargol Ghazian</dc:creator>
  <cp:keywords/>
  <dc:description/>
  <cp:lastModifiedBy>zenrunner</cp:lastModifiedBy>
  <cp:revision>110</cp:revision>
  <dcterms:created xsi:type="dcterms:W3CDTF">2018-10-15T01:16:00Z</dcterms:created>
  <dcterms:modified xsi:type="dcterms:W3CDTF">2018-11-19T00:06:00Z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zotero-version="5.0.57"&gt;&lt;session id="GrxP0feJ"/&gt;&lt;style id="http://www.zotero.org/styles/chicago-author-date"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